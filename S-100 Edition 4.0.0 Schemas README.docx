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9C0CA" w14:textId="05E62115" w:rsidR="0048667C" w:rsidRDefault="0029378D" w:rsidP="00F46B59">
      <w:pPr>
        <w:pStyle w:val="PlainText"/>
        <w:rPr>
          <w:rFonts w:asciiTheme="minorHAnsi" w:hAnsiTheme="minorHAnsi" w:cs="Courier New"/>
          <w:b/>
          <w:sz w:val="22"/>
          <w:szCs w:val="22"/>
        </w:rPr>
      </w:pPr>
      <w:r w:rsidRPr="001973A1">
        <w:rPr>
          <w:rFonts w:asciiTheme="minorHAnsi" w:hAnsiTheme="minorHAnsi" w:cs="Courier New"/>
          <w:b/>
          <w:sz w:val="22"/>
          <w:szCs w:val="22"/>
        </w:rPr>
        <w:t>Notes (</w:t>
      </w:r>
      <w:r w:rsidR="00B56903">
        <w:rPr>
          <w:rFonts w:asciiTheme="minorHAnsi" w:hAnsiTheme="minorHAnsi" w:cs="Courier New"/>
          <w:b/>
          <w:sz w:val="22"/>
          <w:szCs w:val="22"/>
        </w:rPr>
        <w:t xml:space="preserve">Last revised 03 May </w:t>
      </w:r>
      <w:r w:rsidR="000E4E94">
        <w:rPr>
          <w:rFonts w:asciiTheme="minorHAnsi" w:hAnsiTheme="minorHAnsi" w:cs="Courier New"/>
          <w:b/>
          <w:sz w:val="22"/>
          <w:szCs w:val="22"/>
        </w:rPr>
        <w:t>2019</w:t>
      </w:r>
      <w:r w:rsidR="005976A5">
        <w:rPr>
          <w:rFonts w:asciiTheme="minorHAnsi" w:hAnsiTheme="minorHAnsi" w:cs="Courier New"/>
          <w:b/>
          <w:sz w:val="22"/>
          <w:szCs w:val="22"/>
        </w:rPr>
        <w:t xml:space="preserve"> – </w:t>
      </w:r>
      <w:bookmarkStart w:id="0" w:name="_GoBack"/>
      <w:bookmarkEnd w:id="0"/>
      <w:ins w:id="1" w:author="Raphael Malyankar" w:date="2020-04-14T18:04:00Z">
        <w:r w:rsidR="003B48BA">
          <w:rPr>
            <w:rFonts w:asciiTheme="minorHAnsi" w:hAnsiTheme="minorHAnsi" w:cs="Courier New"/>
            <w:b/>
            <w:color w:val="FF0000"/>
            <w:sz w:val="22"/>
            <w:szCs w:val="22"/>
          </w:rPr>
          <w:t xml:space="preserve">last updated </w:t>
        </w:r>
      </w:ins>
      <w:ins w:id="2" w:author="Raphael Malyankar" w:date="2020-04-19T19:08:00Z">
        <w:r w:rsidR="00681B1F">
          <w:rPr>
            <w:rFonts w:asciiTheme="minorHAnsi" w:hAnsiTheme="minorHAnsi" w:cs="Courier New"/>
            <w:b/>
            <w:color w:val="FF0000"/>
            <w:sz w:val="22"/>
            <w:szCs w:val="22"/>
          </w:rPr>
          <w:t>19</w:t>
        </w:r>
      </w:ins>
      <w:ins w:id="3" w:author="Raphael Malyankar" w:date="2020-04-14T18:04:00Z">
        <w:r w:rsidR="003B48BA">
          <w:rPr>
            <w:rFonts w:asciiTheme="minorHAnsi" w:hAnsiTheme="minorHAnsi" w:cs="Courier New"/>
            <w:b/>
            <w:color w:val="FF0000"/>
            <w:sz w:val="22"/>
            <w:szCs w:val="22"/>
          </w:rPr>
          <w:t xml:space="preserve"> April 2020</w:t>
        </w:r>
      </w:ins>
      <w:r w:rsidRPr="001973A1">
        <w:rPr>
          <w:rFonts w:asciiTheme="minorHAnsi" w:hAnsiTheme="minorHAnsi" w:cs="Courier New"/>
          <w:b/>
          <w:sz w:val="22"/>
          <w:szCs w:val="22"/>
        </w:rPr>
        <w:t>)</w:t>
      </w:r>
    </w:p>
    <w:p w14:paraId="4E0FB6AC" w14:textId="4BDFCAFC" w:rsidR="002B0691" w:rsidRDefault="002B0691" w:rsidP="00F46B59">
      <w:pPr>
        <w:pStyle w:val="PlainText"/>
        <w:rPr>
          <w:rFonts w:asciiTheme="minorHAnsi" w:hAnsiTheme="minorHAnsi" w:cs="Courier New"/>
          <w:b/>
          <w:sz w:val="22"/>
          <w:szCs w:val="22"/>
        </w:rPr>
      </w:pPr>
    </w:p>
    <w:p w14:paraId="637B11F7" w14:textId="52353061" w:rsidR="002B0691" w:rsidRDefault="002B0691" w:rsidP="00F46B59">
      <w:pPr>
        <w:pStyle w:val="PlainText"/>
        <w:rPr>
          <w:rFonts w:asciiTheme="minorHAnsi" w:hAnsiTheme="minorHAnsi" w:cs="Courier New"/>
          <w:b/>
          <w:sz w:val="22"/>
          <w:szCs w:val="22"/>
        </w:rPr>
      </w:pPr>
      <w:r>
        <w:rPr>
          <w:rFonts w:asciiTheme="minorHAnsi" w:hAnsiTheme="minorHAnsi" w:cs="Courier New"/>
          <w:b/>
          <w:sz w:val="22"/>
          <w:szCs w:val="22"/>
        </w:rPr>
        <w:t>Terms</w:t>
      </w:r>
    </w:p>
    <w:p w14:paraId="5D8DC8F6" w14:textId="7CE7246F" w:rsidR="009A2A48" w:rsidRPr="009A2A48" w:rsidRDefault="009A2A48" w:rsidP="00F46B59">
      <w:pPr>
        <w:pStyle w:val="PlainText"/>
        <w:rPr>
          <w:rFonts w:asciiTheme="minorHAnsi" w:hAnsiTheme="minorHAnsi" w:cs="Courier New"/>
          <w:sz w:val="22"/>
          <w:szCs w:val="22"/>
        </w:rPr>
      </w:pPr>
      <w:r w:rsidRPr="009A2A48">
        <w:rPr>
          <w:rFonts w:asciiTheme="minorHAnsi" w:hAnsiTheme="minorHAnsi" w:cs="Courier New"/>
          <w:sz w:val="22"/>
          <w:szCs w:val="22"/>
        </w:rPr>
        <w:t>S-nnn</w:t>
      </w:r>
      <w:r w:rsidRPr="009A2A48">
        <w:rPr>
          <w:rFonts w:asciiTheme="minorHAnsi" w:hAnsiTheme="minorHAnsi" w:cs="Courier New"/>
          <w:sz w:val="22"/>
          <w:szCs w:val="22"/>
        </w:rPr>
        <w:tab/>
        <w:t>An S-100-based product specification</w:t>
      </w:r>
    </w:p>
    <w:p w14:paraId="4A6DB81A" w14:textId="77777777" w:rsidR="009A2A48" w:rsidRPr="001973A1" w:rsidRDefault="009A2A48" w:rsidP="00F46B59">
      <w:pPr>
        <w:pStyle w:val="PlainText"/>
        <w:rPr>
          <w:rFonts w:asciiTheme="minorHAnsi" w:hAnsiTheme="minorHAnsi" w:cs="Courier New"/>
          <w:b/>
          <w:sz w:val="22"/>
          <w:szCs w:val="22"/>
        </w:rPr>
      </w:pPr>
    </w:p>
    <w:p w14:paraId="3FF614DE" w14:textId="77777777" w:rsidR="0029378D" w:rsidRPr="00DE21F7" w:rsidRDefault="0029378D" w:rsidP="00F46B59">
      <w:pPr>
        <w:pStyle w:val="PlainText"/>
        <w:rPr>
          <w:rFonts w:asciiTheme="minorHAnsi" w:hAnsiTheme="minorHAnsi" w:cs="Courier New"/>
          <w:b/>
          <w:sz w:val="22"/>
          <w:szCs w:val="22"/>
        </w:rPr>
      </w:pPr>
      <w:r w:rsidRPr="00DE21F7">
        <w:rPr>
          <w:rFonts w:asciiTheme="minorHAnsi" w:hAnsiTheme="minorHAnsi" w:cs="Courier New"/>
          <w:b/>
          <w:sz w:val="22"/>
          <w:szCs w:val="22"/>
        </w:rPr>
        <w:t>Folder Organization:</w:t>
      </w:r>
    </w:p>
    <w:p w14:paraId="533F8575" w14:textId="77777777" w:rsidR="009D3081" w:rsidRDefault="00882197" w:rsidP="007F3114">
      <w:pPr>
        <w:pStyle w:val="PlainText"/>
        <w:rPr>
          <w:rFonts w:asciiTheme="minorHAnsi" w:hAnsiTheme="minorHAnsi" w:cs="Courier New"/>
          <w:sz w:val="22"/>
          <w:szCs w:val="22"/>
        </w:rPr>
      </w:pPr>
      <w:r>
        <w:rPr>
          <w:rFonts w:asciiTheme="minorHAnsi" w:hAnsiTheme="minorHAnsi" w:cs="Courier New"/>
          <w:sz w:val="22"/>
          <w:szCs w:val="22"/>
        </w:rPr>
        <w:t>Wherever</w:t>
      </w:r>
      <w:r w:rsidR="0029378D" w:rsidRPr="0029378D">
        <w:rPr>
          <w:rFonts w:asciiTheme="minorHAnsi" w:hAnsiTheme="minorHAnsi" w:cs="Courier New"/>
          <w:sz w:val="22"/>
          <w:szCs w:val="22"/>
        </w:rPr>
        <w:t xml:space="preserve"> local files are referenced in the XSD files and XML sample files, the references are based on this</w:t>
      </w:r>
      <w:r w:rsidR="0029378D">
        <w:rPr>
          <w:rFonts w:asciiTheme="minorHAnsi" w:hAnsiTheme="minorHAnsi" w:cs="Courier New"/>
          <w:sz w:val="22"/>
          <w:szCs w:val="22"/>
        </w:rPr>
        <w:t xml:space="preserve"> </w:t>
      </w:r>
      <w:r w:rsidR="0029378D" w:rsidRPr="0029378D">
        <w:rPr>
          <w:rFonts w:asciiTheme="minorHAnsi" w:hAnsiTheme="minorHAnsi" w:cs="Courier New"/>
          <w:sz w:val="22"/>
          <w:szCs w:val="22"/>
        </w:rPr>
        <w:t>organization of folders.</w:t>
      </w:r>
    </w:p>
    <w:p w14:paraId="5E8B567F" w14:textId="1A1DEDE6" w:rsidR="0029378D" w:rsidRDefault="007F3114" w:rsidP="007F3114">
      <w:pPr>
        <w:pStyle w:val="PlainText"/>
        <w:rPr>
          <w:rFonts w:asciiTheme="minorHAnsi" w:hAnsiTheme="minorHAnsi" w:cs="Courier New"/>
          <w:sz w:val="22"/>
          <w:szCs w:val="22"/>
        </w:rPr>
      </w:pPr>
      <w:r>
        <w:rPr>
          <w:rFonts w:asciiTheme="minorHAnsi" w:hAnsiTheme="minorHAnsi" w:cs="Courier New"/>
          <w:sz w:val="22"/>
          <w:szCs w:val="22"/>
        </w:rPr>
        <w:t>In the future (after an IHO Internet server for schemas is set up) the local references will be updated to the appropriate Internet locations (URLs).</w:t>
      </w:r>
      <w:r w:rsidR="009D3081">
        <w:rPr>
          <w:rFonts w:asciiTheme="minorHAnsi" w:hAnsiTheme="minorHAnsi" w:cs="Courier New"/>
          <w:sz w:val="22"/>
          <w:szCs w:val="22"/>
        </w:rPr>
        <w:t xml:space="preserve"> </w:t>
      </w:r>
      <w:r>
        <w:rPr>
          <w:rFonts w:asciiTheme="minorHAnsi" w:hAnsiTheme="minorHAnsi" w:cs="Courier New"/>
          <w:sz w:val="22"/>
          <w:szCs w:val="22"/>
        </w:rPr>
        <w:t xml:space="preserve">Developers and distributors </w:t>
      </w:r>
      <w:r w:rsidR="009D3081">
        <w:rPr>
          <w:rFonts w:asciiTheme="minorHAnsi" w:hAnsiTheme="minorHAnsi" w:cs="Courier New"/>
          <w:sz w:val="22"/>
          <w:szCs w:val="22"/>
        </w:rPr>
        <w:t>may</w:t>
      </w:r>
      <w:r>
        <w:rPr>
          <w:rFonts w:asciiTheme="minorHAnsi" w:hAnsiTheme="minorHAnsi" w:cs="Courier New"/>
          <w:sz w:val="22"/>
          <w:szCs w:val="22"/>
        </w:rPr>
        <w:t xml:space="preserve"> use “XML catalogs” </w:t>
      </w:r>
      <w:r w:rsidR="009D3081">
        <w:rPr>
          <w:rFonts w:asciiTheme="minorHAnsi" w:hAnsiTheme="minorHAnsi" w:cs="Courier New"/>
          <w:sz w:val="22"/>
          <w:szCs w:val="22"/>
        </w:rPr>
        <w:t>as described in</w:t>
      </w:r>
      <w:r>
        <w:rPr>
          <w:rFonts w:asciiTheme="minorHAnsi" w:hAnsiTheme="minorHAnsi" w:cs="Courier New"/>
          <w:sz w:val="22"/>
          <w:szCs w:val="22"/>
        </w:rPr>
        <w:t xml:space="preserve"> the </w:t>
      </w:r>
      <w:r w:rsidRPr="007F3114">
        <w:rPr>
          <w:rFonts w:asciiTheme="minorHAnsi" w:hAnsiTheme="minorHAnsi" w:cs="Courier New"/>
          <w:sz w:val="22"/>
          <w:szCs w:val="22"/>
        </w:rPr>
        <w:t>OASIS standard for XML catalogs</w:t>
      </w:r>
      <w:r w:rsidR="000F5D6B">
        <w:rPr>
          <w:rFonts w:asciiTheme="minorHAnsi" w:hAnsiTheme="minorHAnsi" w:cs="Courier New"/>
          <w:sz w:val="22"/>
          <w:szCs w:val="22"/>
        </w:rPr>
        <w:t xml:space="preserve"> (see #4 in “Additional notes” below) </w:t>
      </w:r>
      <w:r>
        <w:rPr>
          <w:rFonts w:asciiTheme="minorHAnsi" w:hAnsiTheme="minorHAnsi" w:cs="Courier New"/>
          <w:sz w:val="22"/>
          <w:szCs w:val="22"/>
        </w:rPr>
        <w:t xml:space="preserve">or </w:t>
      </w:r>
      <w:r w:rsidR="009D3081">
        <w:rPr>
          <w:rFonts w:asciiTheme="minorHAnsi" w:hAnsiTheme="minorHAnsi" w:cs="Courier New"/>
          <w:sz w:val="22"/>
          <w:szCs w:val="22"/>
        </w:rPr>
        <w:t>other means of specifying the actual locations, especially if access to Internet files is needed on board ship or in other conditions when real-time Internet access is not available or precluded by security considerations</w:t>
      </w:r>
      <w:r>
        <w:rPr>
          <w:rFonts w:asciiTheme="minorHAnsi" w:hAnsiTheme="minorHAnsi" w:cs="Courier New"/>
          <w:sz w:val="22"/>
          <w:szCs w:val="22"/>
        </w:rPr>
        <w:t>.</w:t>
      </w:r>
    </w:p>
    <w:p w14:paraId="093C3D71" w14:textId="670DC3F5" w:rsidR="00015D0E" w:rsidRDefault="00015D0E" w:rsidP="007F3114">
      <w:pPr>
        <w:pStyle w:val="PlainText"/>
        <w:rPr>
          <w:rFonts w:asciiTheme="minorHAnsi" w:hAnsiTheme="minorHAnsi" w:cs="Courier New"/>
          <w:sz w:val="22"/>
          <w:szCs w:val="22"/>
        </w:rPr>
      </w:pPr>
    </w:p>
    <w:p w14:paraId="22823BC7" w14:textId="77777777" w:rsidR="0029378D" w:rsidRPr="0029378D" w:rsidRDefault="0029378D" w:rsidP="00F46B59">
      <w:pPr>
        <w:pStyle w:val="PlainText"/>
        <w:rPr>
          <w:rFonts w:asciiTheme="minorHAnsi" w:hAnsiTheme="minorHAnsi" w:cs="Courier New"/>
          <w:sz w:val="22"/>
          <w:szCs w:val="22"/>
        </w:rPr>
      </w:pPr>
    </w:p>
    <w:p w14:paraId="793BFB82" w14:textId="77777777"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Pr>
          <w:noProof/>
        </w:rPr>
        <w:t>1</w:t>
      </w:r>
      <w:r w:rsidR="002E13AA">
        <w:rPr>
          <w:noProof/>
        </w:rPr>
        <w:fldChar w:fldCharType="end"/>
      </w:r>
      <w:r>
        <w:t>. File and folder organization</w:t>
      </w:r>
    </w:p>
    <w:tbl>
      <w:tblPr>
        <w:tblStyle w:val="TableGrid"/>
        <w:tblW w:w="5000" w:type="pct"/>
        <w:tblLook w:val="04A0" w:firstRow="1" w:lastRow="0" w:firstColumn="1" w:lastColumn="0" w:noHBand="0" w:noVBand="1"/>
      </w:tblPr>
      <w:tblGrid>
        <w:gridCol w:w="2627"/>
        <w:gridCol w:w="3691"/>
        <w:gridCol w:w="3258"/>
      </w:tblGrid>
      <w:tr w:rsidR="002E153E" w:rsidRPr="0029378D" w14:paraId="065966B7" w14:textId="77777777" w:rsidTr="002E153E">
        <w:tc>
          <w:tcPr>
            <w:tcW w:w="5000" w:type="pct"/>
            <w:gridSpan w:val="3"/>
          </w:tcPr>
          <w:p w14:paraId="0D2CAF9A"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7877C0F6" w14:textId="77777777" w:rsidTr="00FE5914">
        <w:tc>
          <w:tcPr>
            <w:tcW w:w="1372" w:type="pct"/>
          </w:tcPr>
          <w:p w14:paraId="2EC61DB3"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schemas/</w:t>
            </w:r>
          </w:p>
        </w:tc>
        <w:tc>
          <w:tcPr>
            <w:tcW w:w="3628" w:type="pct"/>
            <w:gridSpan w:val="2"/>
          </w:tcPr>
          <w:p w14:paraId="016E1DBE" w14:textId="72BFAD19"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This folder. Contains the S-100</w:t>
            </w:r>
            <w:r w:rsidR="00B56903">
              <w:rPr>
                <w:rFonts w:asciiTheme="minorHAnsi" w:hAnsiTheme="minorHAnsi" w:cs="Courier New"/>
                <w:sz w:val="22"/>
                <w:szCs w:val="22"/>
              </w:rPr>
              <w:t xml:space="preserve"> and S-nnn</w:t>
            </w:r>
            <w:r w:rsidRPr="0029378D">
              <w:rPr>
                <w:rFonts w:asciiTheme="minorHAnsi" w:hAnsiTheme="minorHAnsi" w:cs="Courier New"/>
                <w:sz w:val="22"/>
                <w:szCs w:val="22"/>
              </w:rPr>
              <w:t xml:space="preserve"> schemas. Optionally, may contain the ISO schemas as well.</w:t>
            </w:r>
          </w:p>
        </w:tc>
      </w:tr>
      <w:tr w:rsidR="00CB5AF1" w:rsidRPr="0029378D" w14:paraId="6D310575" w14:textId="77777777" w:rsidTr="00FE5914">
        <w:tc>
          <w:tcPr>
            <w:tcW w:w="1372" w:type="pct"/>
          </w:tcPr>
          <w:p w14:paraId="1AB8946C" w14:textId="76B3524D" w:rsidR="00CB5AF1" w:rsidRPr="002E153E" w:rsidRDefault="00CB5AF1" w:rsidP="003B39BB">
            <w:pPr>
              <w:pStyle w:val="PlainText"/>
              <w:jc w:val="left"/>
              <w:rPr>
                <w:rFonts w:ascii="Courier New" w:hAnsi="Courier New" w:cs="Courier New"/>
                <w:b/>
                <w:sz w:val="20"/>
                <w:szCs w:val="20"/>
              </w:rPr>
            </w:pPr>
            <w:r>
              <w:rPr>
                <w:rFonts w:ascii="Courier New" w:hAnsi="Courier New" w:cs="Courier New"/>
                <w:b/>
                <w:sz w:val="20"/>
                <w:szCs w:val="20"/>
              </w:rPr>
              <w:t xml:space="preserve">  </w:t>
            </w:r>
            <w:r w:rsidR="005976A5">
              <w:rPr>
                <w:rFonts w:ascii="Courier New" w:hAnsi="Courier New" w:cs="Courier New"/>
                <w:b/>
                <w:sz w:val="20"/>
                <w:szCs w:val="20"/>
              </w:rPr>
              <w:t>ephemera</w:t>
            </w:r>
            <w:r>
              <w:rPr>
                <w:rFonts w:ascii="Courier New" w:hAnsi="Courier New" w:cs="Courier New"/>
                <w:b/>
                <w:sz w:val="20"/>
                <w:szCs w:val="20"/>
              </w:rPr>
              <w:t>/</w:t>
            </w:r>
          </w:p>
        </w:tc>
        <w:tc>
          <w:tcPr>
            <w:tcW w:w="3628" w:type="pct"/>
            <w:gridSpan w:val="2"/>
          </w:tcPr>
          <w:p w14:paraId="3622B971" w14:textId="60D86ED1" w:rsidR="00CB5AF1" w:rsidRPr="0029378D" w:rsidRDefault="00CB5AF1" w:rsidP="003B39BB">
            <w:pPr>
              <w:pStyle w:val="PlainText"/>
              <w:jc w:val="left"/>
              <w:rPr>
                <w:rFonts w:asciiTheme="minorHAnsi" w:hAnsiTheme="minorHAnsi" w:cs="Courier New"/>
                <w:sz w:val="22"/>
                <w:szCs w:val="22"/>
              </w:rPr>
            </w:pPr>
            <w:r>
              <w:rPr>
                <w:rFonts w:asciiTheme="minorHAnsi" w:hAnsiTheme="minorHAnsi" w:cs="Courier New"/>
                <w:sz w:val="22"/>
                <w:szCs w:val="22"/>
              </w:rPr>
              <w:t>Miscellaneous transient files. For examples, updates to ISO Schematron files for newer versions of the ISO schemas.</w:t>
            </w:r>
          </w:p>
        </w:tc>
      </w:tr>
      <w:tr w:rsidR="002E153E" w:rsidRPr="0029378D" w14:paraId="49294214" w14:textId="77777777" w:rsidTr="00FE5914">
        <w:tc>
          <w:tcPr>
            <w:tcW w:w="1372" w:type="pct"/>
          </w:tcPr>
          <w:p w14:paraId="25328D63"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w:t>
            </w:r>
          </w:p>
        </w:tc>
        <w:tc>
          <w:tcPr>
            <w:tcW w:w="3628" w:type="pct"/>
            <w:gridSpan w:val="2"/>
          </w:tcPr>
          <w:p w14:paraId="1F66E343"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S-100 schemas</w:t>
            </w:r>
          </w:p>
        </w:tc>
      </w:tr>
      <w:tr w:rsidR="002E153E" w:rsidRPr="0029378D" w14:paraId="1144FF93" w14:textId="77777777" w:rsidTr="00FE5914">
        <w:tc>
          <w:tcPr>
            <w:tcW w:w="1372" w:type="pct"/>
          </w:tcPr>
          <w:p w14:paraId="4ED8D0B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Pr>
                <w:rFonts w:ascii="Courier New" w:hAnsi="Courier New" w:cs="Courier New"/>
                <w:b/>
                <w:sz w:val="20"/>
                <w:szCs w:val="20"/>
              </w:rPr>
              <w:t xml:space="preserve">  </w:t>
            </w:r>
            <w:r w:rsidRPr="002E153E">
              <w:rPr>
                <w:rFonts w:ascii="Courier New" w:hAnsi="Courier New" w:cs="Courier New"/>
                <w:b/>
                <w:sz w:val="20"/>
                <w:szCs w:val="20"/>
              </w:rPr>
              <w:t>4.0.0/</w:t>
            </w:r>
          </w:p>
        </w:tc>
        <w:tc>
          <w:tcPr>
            <w:tcW w:w="3628" w:type="pct"/>
            <w:gridSpan w:val="2"/>
          </w:tcPr>
          <w:p w14:paraId="6ECB889E"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Edition 4.0.0 schemas container</w:t>
            </w:r>
          </w:p>
        </w:tc>
      </w:tr>
      <w:tr w:rsidR="002E153E" w:rsidRPr="0029378D" w14:paraId="4FF745E2" w14:textId="77777777" w:rsidTr="00FE5914">
        <w:tc>
          <w:tcPr>
            <w:tcW w:w="1372" w:type="pct"/>
          </w:tcPr>
          <w:p w14:paraId="1F0D6CB7"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S100Catalog/</w:t>
            </w:r>
          </w:p>
        </w:tc>
        <w:tc>
          <w:tcPr>
            <w:tcW w:w="3628" w:type="pct"/>
            <w:gridSpan w:val="2"/>
          </w:tcPr>
          <w:p w14:paraId="611078CD"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Exchange catalogue schema container</w:t>
            </w:r>
          </w:p>
        </w:tc>
      </w:tr>
      <w:tr w:rsidR="00D05FAE" w:rsidRPr="0029378D" w14:paraId="6442954C" w14:textId="77777777" w:rsidTr="00FE5914">
        <w:tc>
          <w:tcPr>
            <w:tcW w:w="1372" w:type="pct"/>
          </w:tcPr>
          <w:p w14:paraId="4C113389" w14:textId="7440CF87" w:rsidR="00D05FAE" w:rsidRDefault="005F1213" w:rsidP="005F1213">
            <w:pPr>
              <w:pStyle w:val="PlainText"/>
              <w:jc w:val="left"/>
              <w:rPr>
                <w:rFonts w:ascii="Courier New" w:hAnsi="Courier New" w:cs="Courier New"/>
                <w:b/>
                <w:sz w:val="20"/>
                <w:szCs w:val="20"/>
              </w:rPr>
            </w:pPr>
            <w:r>
              <w:rPr>
                <w:rFonts w:ascii="Courier New" w:hAnsi="Courier New" w:cs="Courier New"/>
                <w:b/>
                <w:sz w:val="20"/>
                <w:szCs w:val="20"/>
              </w:rPr>
              <w:t xml:space="preserve">        </w:t>
            </w:r>
            <w:r w:rsidR="00D05FAE">
              <w:rPr>
                <w:rFonts w:ascii="Courier New" w:hAnsi="Courier New" w:cs="Courier New"/>
                <w:b/>
                <w:sz w:val="20"/>
                <w:szCs w:val="20"/>
              </w:rPr>
              <w:t>20181015/</w:t>
            </w:r>
          </w:p>
        </w:tc>
        <w:tc>
          <w:tcPr>
            <w:tcW w:w="3628" w:type="pct"/>
            <w:gridSpan w:val="2"/>
          </w:tcPr>
          <w:p w14:paraId="4AF2EB88" w14:textId="6F330C4F" w:rsidR="00D05FAE" w:rsidRPr="0074687F" w:rsidRDefault="00D05FAE" w:rsidP="005F1213">
            <w:pPr>
              <w:pStyle w:val="PlainText"/>
              <w:jc w:val="left"/>
              <w:rPr>
                <w:rFonts w:asciiTheme="minorHAnsi" w:hAnsiTheme="minorHAnsi" w:cs="Courier New"/>
                <w:sz w:val="22"/>
                <w:szCs w:val="22"/>
              </w:rPr>
            </w:pPr>
            <w:r w:rsidRPr="0074687F">
              <w:rPr>
                <w:rFonts w:asciiTheme="minorHAnsi" w:hAnsiTheme="minorHAnsi" w:cs="Courier New"/>
                <w:sz w:val="22"/>
                <w:szCs w:val="22"/>
              </w:rPr>
              <w:t>Build 2018</w:t>
            </w:r>
            <w:r>
              <w:rPr>
                <w:rFonts w:asciiTheme="minorHAnsi" w:hAnsiTheme="minorHAnsi" w:cs="Courier New"/>
                <w:sz w:val="22"/>
                <w:szCs w:val="22"/>
              </w:rPr>
              <w:t xml:space="preserve">1015 </w:t>
            </w:r>
            <w:r w:rsidRPr="0029378D">
              <w:rPr>
                <w:rFonts w:asciiTheme="minorHAnsi" w:hAnsiTheme="minorHAnsi" w:cs="Courier New"/>
                <w:sz w:val="22"/>
                <w:szCs w:val="22"/>
              </w:rPr>
              <w:t>of the exchange catalogue schemas</w:t>
            </w:r>
            <w:r w:rsidRPr="0074687F">
              <w:rPr>
                <w:rFonts w:asciiTheme="minorHAnsi" w:hAnsiTheme="minorHAnsi" w:cs="Courier New"/>
                <w:sz w:val="22"/>
                <w:szCs w:val="22"/>
              </w:rPr>
              <w:t>. This build include</w:t>
            </w:r>
            <w:r>
              <w:rPr>
                <w:rFonts w:asciiTheme="minorHAnsi" w:hAnsiTheme="minorHAnsi" w:cs="Courier New"/>
                <w:sz w:val="22"/>
                <w:szCs w:val="22"/>
              </w:rPr>
              <w:t>s</w:t>
            </w:r>
            <w:r w:rsidRPr="0074687F">
              <w:rPr>
                <w:rFonts w:asciiTheme="minorHAnsi" w:hAnsiTheme="minorHAnsi" w:cs="Courier New"/>
                <w:sz w:val="22"/>
                <w:szCs w:val="22"/>
              </w:rPr>
              <w:t xml:space="preserve"> revisions to the exchange catalogue arising from </w:t>
            </w:r>
            <w:r>
              <w:rPr>
                <w:rFonts w:asciiTheme="minorHAnsi" w:hAnsiTheme="minorHAnsi" w:cs="Courier New"/>
                <w:sz w:val="22"/>
                <w:szCs w:val="22"/>
              </w:rPr>
              <w:t>TSM6</w:t>
            </w:r>
            <w:r w:rsidRPr="0074687F">
              <w:rPr>
                <w:rFonts w:asciiTheme="minorHAnsi" w:hAnsiTheme="minorHAnsi" w:cs="Courier New"/>
                <w:sz w:val="22"/>
                <w:szCs w:val="22"/>
              </w:rPr>
              <w:t>.</w:t>
            </w:r>
            <w:r w:rsidR="007F3114">
              <w:rPr>
                <w:rFonts w:asciiTheme="minorHAnsi" w:hAnsiTheme="minorHAnsi" w:cs="Courier New"/>
                <w:sz w:val="22"/>
                <w:szCs w:val="22"/>
              </w:rPr>
              <w:t xml:space="preserve"> (Deprecated – use 20190422 or later build.)</w:t>
            </w:r>
          </w:p>
        </w:tc>
      </w:tr>
      <w:tr w:rsidR="009A2A48" w:rsidRPr="0029378D" w14:paraId="7AAB64CC" w14:textId="77777777" w:rsidTr="00FE5914">
        <w:tc>
          <w:tcPr>
            <w:tcW w:w="1372" w:type="pct"/>
          </w:tcPr>
          <w:p w14:paraId="0B72D8A6" w14:textId="58694B42" w:rsidR="009A2A48" w:rsidRDefault="009A2A48" w:rsidP="00613DDA">
            <w:pPr>
              <w:pStyle w:val="PlainText"/>
              <w:jc w:val="left"/>
              <w:rPr>
                <w:rFonts w:ascii="Courier New" w:hAnsi="Courier New" w:cs="Courier New"/>
                <w:b/>
                <w:sz w:val="20"/>
                <w:szCs w:val="20"/>
              </w:rPr>
            </w:pPr>
            <w:r>
              <w:rPr>
                <w:rFonts w:ascii="Courier New" w:hAnsi="Courier New" w:cs="Courier New"/>
                <w:b/>
                <w:sz w:val="20"/>
                <w:szCs w:val="20"/>
              </w:rPr>
              <w:t xml:space="preserve">        201</w:t>
            </w:r>
            <w:r w:rsidR="005976A5">
              <w:rPr>
                <w:rFonts w:ascii="Courier New" w:hAnsi="Courier New" w:cs="Courier New"/>
                <w:b/>
                <w:sz w:val="20"/>
                <w:szCs w:val="20"/>
              </w:rPr>
              <w:t>9</w:t>
            </w:r>
            <w:r>
              <w:rPr>
                <w:rFonts w:ascii="Courier New" w:hAnsi="Courier New" w:cs="Courier New"/>
                <w:b/>
                <w:sz w:val="20"/>
                <w:szCs w:val="20"/>
              </w:rPr>
              <w:t>0422/</w:t>
            </w:r>
          </w:p>
        </w:tc>
        <w:tc>
          <w:tcPr>
            <w:tcW w:w="3628" w:type="pct"/>
            <w:gridSpan w:val="2"/>
          </w:tcPr>
          <w:p w14:paraId="4FEE0E67" w14:textId="76913138" w:rsidR="009A2A48" w:rsidRPr="0074687F" w:rsidRDefault="009A2A48" w:rsidP="00613DDA">
            <w:pPr>
              <w:pStyle w:val="PlainText"/>
              <w:jc w:val="left"/>
              <w:rPr>
                <w:rFonts w:asciiTheme="minorHAnsi" w:hAnsiTheme="minorHAnsi" w:cs="Courier New"/>
                <w:sz w:val="22"/>
                <w:szCs w:val="22"/>
              </w:rPr>
            </w:pPr>
            <w:r>
              <w:rPr>
                <w:rFonts w:asciiTheme="minorHAnsi" w:hAnsiTheme="minorHAnsi" w:cs="Courier New"/>
                <w:sz w:val="22"/>
                <w:szCs w:val="22"/>
              </w:rPr>
              <w:t>Build 20180422 of the exchange catalogue schemas. Adds the missing ID attribute in S100_DataCoverage, removes unused ISO namespaces, and updates the Schematron rules file that implements consistency checks for instance documents which cannot be expressed in XML Schema.</w:t>
            </w:r>
          </w:p>
        </w:tc>
      </w:tr>
      <w:tr w:rsidR="009A2A48" w:rsidRPr="0029378D" w14:paraId="0CCCD18F" w14:textId="77777777" w:rsidTr="001775DE">
        <w:tc>
          <w:tcPr>
            <w:tcW w:w="1372" w:type="pct"/>
            <w:vMerge w:val="restart"/>
            <w:vAlign w:val="center"/>
          </w:tcPr>
          <w:p w14:paraId="0DCDE9AC" w14:textId="3FFE88E7" w:rsidR="009A2A48" w:rsidRDefault="009A2A48" w:rsidP="001775DE">
            <w:pPr>
              <w:pStyle w:val="PlainText"/>
              <w:rPr>
                <w:rFonts w:ascii="Courier New" w:hAnsi="Courier New" w:cs="Courier New"/>
                <w:b/>
                <w:sz w:val="20"/>
                <w:szCs w:val="20"/>
              </w:rPr>
            </w:pPr>
            <w:r>
              <w:rPr>
                <w:rFonts w:ascii="Courier New" w:hAnsi="Courier New" w:cs="Courier New"/>
                <w:b/>
                <w:sz w:val="20"/>
                <w:szCs w:val="20"/>
              </w:rPr>
              <w:t>Files in S100Catalog build folders:</w:t>
            </w:r>
          </w:p>
          <w:p w14:paraId="22D6DB7D" w14:textId="69F6EFE3" w:rsidR="009A2A48" w:rsidRDefault="009A2A48" w:rsidP="001775DE">
            <w:pPr>
              <w:pStyle w:val="PlainText"/>
              <w:rPr>
                <w:rFonts w:ascii="Courier New" w:hAnsi="Courier New" w:cs="Courier New"/>
                <w:b/>
                <w:sz w:val="20"/>
                <w:szCs w:val="20"/>
              </w:rPr>
            </w:pPr>
          </w:p>
          <w:p w14:paraId="2F8A3657" w14:textId="77777777" w:rsidR="009A2A48" w:rsidRDefault="009A2A48" w:rsidP="001775DE">
            <w:pPr>
              <w:pStyle w:val="PlainText"/>
              <w:rPr>
                <w:rFonts w:ascii="Courier New" w:hAnsi="Courier New" w:cs="Courier New"/>
                <w:b/>
                <w:sz w:val="20"/>
                <w:szCs w:val="20"/>
              </w:rPr>
            </w:pPr>
          </w:p>
          <w:p w14:paraId="7495B481" w14:textId="77777777" w:rsidR="009A2A48" w:rsidRDefault="009A2A48" w:rsidP="001775DE">
            <w:pPr>
              <w:pStyle w:val="PlainText"/>
              <w:rPr>
                <w:rFonts w:ascii="Courier New" w:hAnsi="Courier New" w:cs="Courier New"/>
                <w:b/>
                <w:sz w:val="20"/>
                <w:szCs w:val="20"/>
              </w:rPr>
            </w:pPr>
            <w:r>
              <w:rPr>
                <w:rFonts w:ascii="Courier New" w:hAnsi="Courier New" w:cs="Courier New"/>
                <w:b/>
                <w:sz w:val="20"/>
                <w:szCs w:val="20"/>
              </w:rPr>
              <w:t>20181015</w:t>
            </w:r>
          </w:p>
          <w:p w14:paraId="6F7D87E8" w14:textId="5A791A7C" w:rsidR="009A2A48" w:rsidRDefault="009A2A48" w:rsidP="001775DE">
            <w:pPr>
              <w:pStyle w:val="PlainText"/>
              <w:rPr>
                <w:rFonts w:ascii="Courier New" w:hAnsi="Courier New" w:cs="Courier New"/>
                <w:b/>
                <w:sz w:val="20"/>
                <w:szCs w:val="20"/>
              </w:rPr>
            </w:pPr>
            <w:r>
              <w:rPr>
                <w:rFonts w:ascii="Courier New" w:hAnsi="Courier New" w:cs="Courier New"/>
                <w:b/>
                <w:sz w:val="20"/>
                <w:szCs w:val="20"/>
              </w:rPr>
              <w:t>201</w:t>
            </w:r>
            <w:r w:rsidR="005976A5">
              <w:rPr>
                <w:rFonts w:ascii="Courier New" w:hAnsi="Courier New" w:cs="Courier New"/>
                <w:b/>
                <w:sz w:val="20"/>
                <w:szCs w:val="20"/>
              </w:rPr>
              <w:t>9</w:t>
            </w:r>
            <w:r>
              <w:rPr>
                <w:rFonts w:ascii="Courier New" w:hAnsi="Courier New" w:cs="Courier New"/>
                <w:b/>
                <w:sz w:val="20"/>
                <w:szCs w:val="20"/>
              </w:rPr>
              <w:t>0422</w:t>
            </w:r>
          </w:p>
        </w:tc>
        <w:tc>
          <w:tcPr>
            <w:tcW w:w="1927" w:type="pct"/>
          </w:tcPr>
          <w:p w14:paraId="3DD3C5AB" w14:textId="32ABBBC4"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S100_ExchangeCatalog</w:t>
            </w:r>
            <w:r w:rsidR="00B56903">
              <w:rPr>
                <w:rFonts w:ascii="Courier New" w:hAnsi="Courier New" w:cs="Courier New"/>
                <w:b/>
                <w:sz w:val="18"/>
                <w:szCs w:val="18"/>
              </w:rPr>
              <w:t>ue</w:t>
            </w:r>
            <w:r w:rsidRPr="00FE5914">
              <w:rPr>
                <w:rFonts w:ascii="Courier New" w:hAnsi="Courier New" w:cs="Courier New"/>
                <w:b/>
                <w:sz w:val="18"/>
                <w:szCs w:val="18"/>
              </w:rPr>
              <w:t>.xsd</w:t>
            </w:r>
          </w:p>
        </w:tc>
        <w:tc>
          <w:tcPr>
            <w:tcW w:w="1701" w:type="pct"/>
          </w:tcPr>
          <w:p w14:paraId="00530AAA"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XML schema for S-100 exchange catalogue</w:t>
            </w:r>
          </w:p>
        </w:tc>
      </w:tr>
      <w:tr w:rsidR="009A2A48" w:rsidRPr="0029378D" w14:paraId="14EBB0D7" w14:textId="77777777" w:rsidTr="00FE5914">
        <w:tc>
          <w:tcPr>
            <w:tcW w:w="1372" w:type="pct"/>
            <w:vMerge/>
          </w:tcPr>
          <w:p w14:paraId="28901E76" w14:textId="77777777" w:rsidR="009A2A48" w:rsidRDefault="009A2A48" w:rsidP="00E800FB">
            <w:pPr>
              <w:pStyle w:val="PlainText"/>
              <w:jc w:val="left"/>
              <w:rPr>
                <w:rFonts w:ascii="Courier New" w:hAnsi="Courier New" w:cs="Courier New"/>
                <w:b/>
                <w:sz w:val="20"/>
                <w:szCs w:val="20"/>
              </w:rPr>
            </w:pPr>
          </w:p>
        </w:tc>
        <w:tc>
          <w:tcPr>
            <w:tcW w:w="1927" w:type="pct"/>
          </w:tcPr>
          <w:p w14:paraId="3BED6FF9"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s100mds.xsd</w:t>
            </w:r>
          </w:p>
        </w:tc>
        <w:tc>
          <w:tcPr>
            <w:tcW w:w="1701" w:type="pct"/>
          </w:tcPr>
          <w:p w14:paraId="1EED6941"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container file for S-100 extensions to service identification metadata</w:t>
            </w:r>
          </w:p>
        </w:tc>
      </w:tr>
      <w:tr w:rsidR="009A2A48" w:rsidRPr="0029378D" w14:paraId="32B96F35" w14:textId="77777777" w:rsidTr="00FE5914">
        <w:tc>
          <w:tcPr>
            <w:tcW w:w="1372" w:type="pct"/>
            <w:vMerge/>
          </w:tcPr>
          <w:p w14:paraId="30EBF3DC" w14:textId="77777777" w:rsidR="009A2A48" w:rsidRDefault="009A2A48" w:rsidP="00E800FB">
            <w:pPr>
              <w:pStyle w:val="PlainText"/>
              <w:jc w:val="left"/>
              <w:rPr>
                <w:rFonts w:ascii="Courier New" w:hAnsi="Courier New" w:cs="Courier New"/>
                <w:b/>
                <w:sz w:val="20"/>
                <w:szCs w:val="20"/>
              </w:rPr>
            </w:pPr>
          </w:p>
        </w:tc>
        <w:tc>
          <w:tcPr>
            <w:tcW w:w="1927" w:type="pct"/>
          </w:tcPr>
          <w:p w14:paraId="66F70AE6"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serviceIdentification.xsd</w:t>
            </w:r>
          </w:p>
        </w:tc>
        <w:tc>
          <w:tcPr>
            <w:tcW w:w="1701" w:type="pct"/>
          </w:tcPr>
          <w:p w14:paraId="2E69FA70"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S-100 extensions to service identification metadata</w:t>
            </w:r>
          </w:p>
        </w:tc>
      </w:tr>
      <w:tr w:rsidR="009A2A48" w:rsidRPr="0029378D" w14:paraId="4D6306B7" w14:textId="77777777" w:rsidTr="00FE5914">
        <w:tc>
          <w:tcPr>
            <w:tcW w:w="1372" w:type="pct"/>
            <w:vMerge/>
          </w:tcPr>
          <w:p w14:paraId="0EEC19E6" w14:textId="77777777" w:rsidR="009A2A48" w:rsidRDefault="009A2A48" w:rsidP="00E800FB">
            <w:pPr>
              <w:pStyle w:val="PlainText"/>
              <w:jc w:val="left"/>
              <w:rPr>
                <w:rFonts w:ascii="Courier New" w:hAnsi="Courier New" w:cs="Courier New"/>
                <w:b/>
                <w:sz w:val="20"/>
                <w:szCs w:val="20"/>
              </w:rPr>
            </w:pPr>
          </w:p>
        </w:tc>
        <w:tc>
          <w:tcPr>
            <w:tcW w:w="1927" w:type="pct"/>
          </w:tcPr>
          <w:p w14:paraId="12AA57A3"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ISOTS19139A1Constraints_v1.4.sch</w:t>
            </w:r>
          </w:p>
        </w:tc>
        <w:tc>
          <w:tcPr>
            <w:tcW w:w="1701" w:type="pct"/>
          </w:tcPr>
          <w:p w14:paraId="2BF0BBD8" w14:textId="1600E582"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Schematron ISO 19139 constraints (necessity for S-100 Edition 4.x TBD)</w:t>
            </w:r>
          </w:p>
        </w:tc>
      </w:tr>
      <w:tr w:rsidR="009A2A48" w:rsidRPr="0029378D" w14:paraId="692FF96C" w14:textId="77777777" w:rsidTr="00FE5914">
        <w:tc>
          <w:tcPr>
            <w:tcW w:w="1372" w:type="pct"/>
            <w:vMerge/>
          </w:tcPr>
          <w:p w14:paraId="6B056BA0" w14:textId="77777777" w:rsidR="009A2A48" w:rsidRDefault="009A2A48" w:rsidP="00E800FB">
            <w:pPr>
              <w:pStyle w:val="PlainText"/>
              <w:jc w:val="left"/>
              <w:rPr>
                <w:rFonts w:ascii="Courier New" w:hAnsi="Courier New" w:cs="Courier New"/>
                <w:b/>
                <w:sz w:val="20"/>
                <w:szCs w:val="20"/>
              </w:rPr>
            </w:pPr>
          </w:p>
        </w:tc>
        <w:tc>
          <w:tcPr>
            <w:tcW w:w="1927" w:type="pct"/>
          </w:tcPr>
          <w:p w14:paraId="49FECE76"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S100_DSMD.sch</w:t>
            </w:r>
          </w:p>
        </w:tc>
        <w:tc>
          <w:tcPr>
            <w:tcW w:w="1701" w:type="pct"/>
          </w:tcPr>
          <w:p w14:paraId="4F437017"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Schematron file with S-100-specific validation checks for ISO 19115-1 metadata files for vector datasets</w:t>
            </w:r>
          </w:p>
        </w:tc>
      </w:tr>
      <w:tr w:rsidR="009A2A48" w:rsidRPr="0029378D" w14:paraId="28FA30DE" w14:textId="77777777" w:rsidTr="00FE5914">
        <w:tc>
          <w:tcPr>
            <w:tcW w:w="1372" w:type="pct"/>
            <w:vMerge/>
          </w:tcPr>
          <w:p w14:paraId="7080809E" w14:textId="77777777" w:rsidR="009A2A48" w:rsidRDefault="009A2A48" w:rsidP="00E800FB">
            <w:pPr>
              <w:pStyle w:val="PlainText"/>
              <w:jc w:val="left"/>
              <w:rPr>
                <w:rFonts w:ascii="Courier New" w:hAnsi="Courier New" w:cs="Courier New"/>
                <w:b/>
                <w:sz w:val="20"/>
                <w:szCs w:val="20"/>
              </w:rPr>
            </w:pPr>
          </w:p>
        </w:tc>
        <w:tc>
          <w:tcPr>
            <w:tcW w:w="1927" w:type="pct"/>
          </w:tcPr>
          <w:p w14:paraId="0CD32C2E" w14:textId="77777777" w:rsidR="009A2A48" w:rsidRPr="00FE5914" w:rsidRDefault="009A2A48"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S100_XC.sch</w:t>
            </w:r>
          </w:p>
        </w:tc>
        <w:tc>
          <w:tcPr>
            <w:tcW w:w="1701" w:type="pct"/>
          </w:tcPr>
          <w:p w14:paraId="1C52A114" w14:textId="77777777" w:rsidR="009A2A48" w:rsidRPr="0029378D" w:rsidRDefault="009A2A48" w:rsidP="00E800FB">
            <w:pPr>
              <w:pStyle w:val="PlainText"/>
              <w:jc w:val="left"/>
              <w:rPr>
                <w:rFonts w:asciiTheme="minorHAnsi" w:hAnsiTheme="minorHAnsi" w:cs="Courier New"/>
                <w:sz w:val="22"/>
                <w:szCs w:val="22"/>
              </w:rPr>
            </w:pPr>
            <w:r>
              <w:rPr>
                <w:rFonts w:asciiTheme="minorHAnsi" w:hAnsiTheme="minorHAnsi" w:cs="Courier New"/>
                <w:sz w:val="22"/>
                <w:szCs w:val="22"/>
              </w:rPr>
              <w:t>Schematron file with S-100-</w:t>
            </w:r>
            <w:r>
              <w:rPr>
                <w:rFonts w:asciiTheme="minorHAnsi" w:hAnsiTheme="minorHAnsi" w:cs="Courier New"/>
                <w:sz w:val="22"/>
                <w:szCs w:val="22"/>
              </w:rPr>
              <w:lastRenderedPageBreak/>
              <w:t>specific validation checks for exchange catalogues</w:t>
            </w:r>
          </w:p>
        </w:tc>
      </w:tr>
      <w:tr w:rsidR="009A2A48" w:rsidRPr="0029378D" w14:paraId="6E995018" w14:textId="77777777" w:rsidTr="00FE5914">
        <w:tc>
          <w:tcPr>
            <w:tcW w:w="1372" w:type="pct"/>
            <w:vMerge/>
          </w:tcPr>
          <w:p w14:paraId="3C2B785C" w14:textId="77777777" w:rsidR="009A2A48" w:rsidRDefault="009A2A48" w:rsidP="00E800FB">
            <w:pPr>
              <w:pStyle w:val="PlainText"/>
              <w:rPr>
                <w:rFonts w:ascii="Courier New" w:hAnsi="Courier New" w:cs="Courier New"/>
                <w:b/>
                <w:sz w:val="20"/>
                <w:szCs w:val="20"/>
              </w:rPr>
            </w:pPr>
          </w:p>
        </w:tc>
        <w:tc>
          <w:tcPr>
            <w:tcW w:w="1927" w:type="pct"/>
          </w:tcPr>
          <w:p w14:paraId="6AB5472C" w14:textId="27153436" w:rsidR="009A2A48" w:rsidRPr="00FE5914" w:rsidRDefault="009A2A48" w:rsidP="00613DDA">
            <w:pPr>
              <w:pStyle w:val="PlainText"/>
              <w:jc w:val="left"/>
              <w:rPr>
                <w:rFonts w:ascii="Courier New" w:hAnsi="Courier New" w:cs="Courier New"/>
                <w:b/>
                <w:sz w:val="18"/>
                <w:szCs w:val="18"/>
              </w:rPr>
            </w:pPr>
            <w:r>
              <w:rPr>
                <w:rFonts w:ascii="Courier New" w:hAnsi="Courier New" w:cs="Courier New"/>
                <w:b/>
                <w:sz w:val="18"/>
                <w:szCs w:val="18"/>
              </w:rPr>
              <w:t>S100_DQ.sch</w:t>
            </w:r>
          </w:p>
        </w:tc>
        <w:tc>
          <w:tcPr>
            <w:tcW w:w="1701" w:type="pct"/>
          </w:tcPr>
          <w:p w14:paraId="07685474" w14:textId="77777777" w:rsidR="009A2A48" w:rsidRDefault="009A2A48">
            <w:pPr>
              <w:pStyle w:val="PlainText"/>
              <w:jc w:val="left"/>
              <w:rPr>
                <w:rFonts w:asciiTheme="minorHAnsi" w:hAnsiTheme="minorHAnsi" w:cs="Courier New"/>
                <w:sz w:val="22"/>
                <w:szCs w:val="22"/>
              </w:rPr>
            </w:pPr>
            <w:r>
              <w:rPr>
                <w:rFonts w:asciiTheme="minorHAnsi" w:hAnsiTheme="minorHAnsi" w:cs="Courier New"/>
                <w:sz w:val="22"/>
                <w:szCs w:val="22"/>
              </w:rPr>
              <w:t xml:space="preserve">Schematron file with S-100 generic checks for data quality results. </w:t>
            </w:r>
            <w:r w:rsidR="007F3114">
              <w:rPr>
                <w:rFonts w:asciiTheme="minorHAnsi" w:hAnsiTheme="minorHAnsi" w:cs="Courier New"/>
                <w:sz w:val="22"/>
                <w:szCs w:val="22"/>
              </w:rPr>
              <w:t>Tentative pending formalization of data quality reporting in S-100/S-97.</w:t>
            </w:r>
          </w:p>
          <w:p w14:paraId="47785673" w14:textId="491A0248" w:rsidR="00B56903" w:rsidRDefault="00B56903" w:rsidP="00613DDA">
            <w:pPr>
              <w:pStyle w:val="PlainText"/>
              <w:jc w:val="left"/>
              <w:rPr>
                <w:rFonts w:asciiTheme="minorHAnsi" w:hAnsiTheme="minorHAnsi" w:cs="Courier New"/>
                <w:sz w:val="22"/>
                <w:szCs w:val="22"/>
              </w:rPr>
            </w:pPr>
            <w:r>
              <w:rPr>
                <w:rFonts w:asciiTheme="minorHAnsi" w:hAnsiTheme="minorHAnsi" w:cs="Courier New"/>
                <w:sz w:val="22"/>
                <w:szCs w:val="22"/>
              </w:rPr>
              <w:t>New in build 20190422.</w:t>
            </w:r>
          </w:p>
        </w:tc>
      </w:tr>
      <w:tr w:rsidR="00936E25" w:rsidRPr="0029378D" w14:paraId="0B6F4D5B" w14:textId="77777777" w:rsidTr="00FE5914">
        <w:tc>
          <w:tcPr>
            <w:tcW w:w="1372" w:type="pct"/>
          </w:tcPr>
          <w:p w14:paraId="21317BC2" w14:textId="77777777" w:rsidR="00936E25" w:rsidRPr="002E153E"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S100DE/</w:t>
            </w:r>
          </w:p>
        </w:tc>
        <w:tc>
          <w:tcPr>
            <w:tcW w:w="3628" w:type="pct"/>
            <w:gridSpan w:val="2"/>
          </w:tcPr>
          <w:p w14:paraId="0265836B" w14:textId="77777777" w:rsidR="00936E25" w:rsidRPr="0029378D" w:rsidRDefault="00936E25" w:rsidP="00936E25">
            <w:pPr>
              <w:pStyle w:val="PlainText"/>
              <w:jc w:val="left"/>
              <w:rPr>
                <w:rFonts w:asciiTheme="minorHAnsi" w:hAnsiTheme="minorHAnsi" w:cs="Courier New"/>
                <w:sz w:val="22"/>
                <w:szCs w:val="22"/>
              </w:rPr>
            </w:pPr>
            <w:r>
              <w:rPr>
                <w:rFonts w:asciiTheme="minorHAnsi" w:hAnsiTheme="minorHAnsi" w:cs="Courier New"/>
                <w:sz w:val="22"/>
                <w:szCs w:val="22"/>
              </w:rPr>
              <w:t>Data encryption schema container</w:t>
            </w:r>
          </w:p>
        </w:tc>
      </w:tr>
      <w:tr w:rsidR="00936E25" w:rsidRPr="0029378D" w14:paraId="626B7066" w14:textId="77777777" w:rsidTr="00FE5914">
        <w:tc>
          <w:tcPr>
            <w:tcW w:w="1372" w:type="pct"/>
          </w:tcPr>
          <w:p w14:paraId="47F7595A" w14:textId="77777777" w:rsidR="00936E25"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DD063F">
              <w:rPr>
                <w:rFonts w:ascii="Courier New" w:hAnsi="Courier New" w:cs="Courier New"/>
                <w:b/>
                <w:sz w:val="20"/>
                <w:szCs w:val="20"/>
              </w:rPr>
              <w:t>20180619</w:t>
            </w:r>
            <w:r>
              <w:rPr>
                <w:rFonts w:ascii="Courier New" w:hAnsi="Courier New" w:cs="Courier New"/>
                <w:b/>
                <w:sz w:val="20"/>
                <w:szCs w:val="20"/>
              </w:rPr>
              <w:t>/</w:t>
            </w:r>
          </w:p>
        </w:tc>
        <w:tc>
          <w:tcPr>
            <w:tcW w:w="3628" w:type="pct"/>
            <w:gridSpan w:val="2"/>
          </w:tcPr>
          <w:p w14:paraId="772BB27E" w14:textId="4DC235BD" w:rsidR="00936E25" w:rsidRDefault="005F1213" w:rsidP="00936E25">
            <w:pPr>
              <w:pStyle w:val="PlainText"/>
              <w:jc w:val="left"/>
              <w:rPr>
                <w:rFonts w:asciiTheme="minorHAnsi" w:hAnsiTheme="minorHAnsi" w:cs="Courier New"/>
                <w:sz w:val="22"/>
                <w:szCs w:val="22"/>
              </w:rPr>
            </w:pPr>
            <w:r>
              <w:rPr>
                <w:rFonts w:asciiTheme="minorHAnsi" w:hAnsiTheme="minorHAnsi" w:cs="Courier New"/>
                <w:sz w:val="22"/>
                <w:szCs w:val="22"/>
              </w:rPr>
              <w:t xml:space="preserve">OBSOLETE DRAFT. </w:t>
            </w:r>
          </w:p>
        </w:tc>
      </w:tr>
      <w:tr w:rsidR="00D05FAE" w:rsidRPr="0029378D" w14:paraId="1F5B7247" w14:textId="77777777" w:rsidTr="00FE5914">
        <w:tc>
          <w:tcPr>
            <w:tcW w:w="1372" w:type="pct"/>
          </w:tcPr>
          <w:p w14:paraId="18A4FBEF" w14:textId="5BFF41C7" w:rsidR="00D05FAE" w:rsidRDefault="00D05FAE" w:rsidP="00DD063F">
            <w:pPr>
              <w:pStyle w:val="PlainText"/>
              <w:jc w:val="left"/>
              <w:rPr>
                <w:rFonts w:ascii="Courier New" w:hAnsi="Courier New" w:cs="Courier New"/>
                <w:b/>
                <w:sz w:val="20"/>
                <w:szCs w:val="20"/>
              </w:rPr>
            </w:pPr>
            <w:r>
              <w:rPr>
                <w:rFonts w:ascii="Courier New" w:hAnsi="Courier New" w:cs="Courier New"/>
                <w:b/>
                <w:sz w:val="20"/>
                <w:szCs w:val="20"/>
              </w:rPr>
              <w:t xml:space="preserve">        20181015/</w:t>
            </w:r>
          </w:p>
        </w:tc>
        <w:tc>
          <w:tcPr>
            <w:tcW w:w="3628" w:type="pct"/>
            <w:gridSpan w:val="2"/>
          </w:tcPr>
          <w:p w14:paraId="0C61CF54" w14:textId="1A5B6B9C" w:rsidR="00D05FAE" w:rsidRDefault="00D05FAE" w:rsidP="00DD063F">
            <w:pPr>
              <w:pStyle w:val="PlainText"/>
              <w:jc w:val="left"/>
              <w:rPr>
                <w:rFonts w:asciiTheme="minorHAnsi" w:hAnsiTheme="minorHAnsi" w:cs="Courier New"/>
                <w:sz w:val="22"/>
                <w:szCs w:val="22"/>
              </w:rPr>
            </w:pPr>
            <w:r>
              <w:rPr>
                <w:rFonts w:asciiTheme="minorHAnsi" w:hAnsiTheme="minorHAnsi" w:cs="Courier New"/>
                <w:sz w:val="22"/>
                <w:szCs w:val="22"/>
              </w:rPr>
              <w:t>Build 20181015 of the permit file XML schema. For the October 1028 draft of S-100 4.0.0 Edition.</w:t>
            </w:r>
          </w:p>
        </w:tc>
      </w:tr>
      <w:tr w:rsidR="002E153E" w:rsidRPr="0029378D" w14:paraId="0F4366C2" w14:textId="77777777" w:rsidTr="00FE5914">
        <w:tc>
          <w:tcPr>
            <w:tcW w:w="1372" w:type="pct"/>
          </w:tcPr>
          <w:p w14:paraId="4EC3F72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S100FC/</w:t>
            </w:r>
          </w:p>
        </w:tc>
        <w:tc>
          <w:tcPr>
            <w:tcW w:w="3628" w:type="pct"/>
            <w:gridSpan w:val="2"/>
          </w:tcPr>
          <w:p w14:paraId="4EEDAE45"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Feature catalogue schema container</w:t>
            </w:r>
          </w:p>
        </w:tc>
      </w:tr>
      <w:tr w:rsidR="002E153E" w:rsidRPr="0029378D" w14:paraId="7582DDB9" w14:textId="77777777" w:rsidTr="00FE5914">
        <w:tc>
          <w:tcPr>
            <w:tcW w:w="1372" w:type="pct"/>
          </w:tcPr>
          <w:p w14:paraId="27C9E437"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20180502/</w:t>
            </w:r>
          </w:p>
        </w:tc>
        <w:tc>
          <w:tcPr>
            <w:tcW w:w="3628" w:type="pct"/>
            <w:gridSpan w:val="2"/>
          </w:tcPr>
          <w:p w14:paraId="0744CD41" w14:textId="2E947E36" w:rsidR="002E153E" w:rsidRPr="0029378D" w:rsidRDefault="00475B7C" w:rsidP="002E153E">
            <w:pPr>
              <w:pStyle w:val="PlainText"/>
              <w:jc w:val="left"/>
              <w:rPr>
                <w:rFonts w:asciiTheme="minorHAnsi" w:hAnsiTheme="minorHAnsi" w:cs="Courier New"/>
                <w:sz w:val="22"/>
                <w:szCs w:val="22"/>
              </w:rPr>
            </w:pPr>
            <w:r>
              <w:rPr>
                <w:rFonts w:asciiTheme="minorHAnsi" w:hAnsiTheme="minorHAnsi" w:cs="Courier New"/>
                <w:sz w:val="22"/>
                <w:szCs w:val="22"/>
              </w:rPr>
              <w:t>OBSOLETE DRAFT.</w:t>
            </w:r>
            <w:r w:rsidR="002E153E" w:rsidRPr="0029378D">
              <w:rPr>
                <w:rFonts w:asciiTheme="minorHAnsi" w:hAnsiTheme="minorHAnsi" w:cs="Courier New"/>
                <w:sz w:val="22"/>
                <w:szCs w:val="22"/>
              </w:rPr>
              <w:t xml:space="preserve"> This build DOES NOT include the revisions due to introduction of ISO 19115-1 and 19115-3.</w:t>
            </w:r>
          </w:p>
        </w:tc>
      </w:tr>
      <w:tr w:rsidR="002E153E" w:rsidRPr="0029378D" w14:paraId="4D65F477" w14:textId="77777777" w:rsidTr="00FE5914">
        <w:tc>
          <w:tcPr>
            <w:tcW w:w="1372" w:type="pct"/>
          </w:tcPr>
          <w:p w14:paraId="3880FB5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20180611/</w:t>
            </w:r>
          </w:p>
        </w:tc>
        <w:tc>
          <w:tcPr>
            <w:tcW w:w="3628" w:type="pct"/>
            <w:gridSpan w:val="2"/>
          </w:tcPr>
          <w:p w14:paraId="4738140C"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Build 20180611 of the feature catalogue schemas. This build DOES include the revisions due to introduction of ISO 19115-1 and 19115-3.</w:t>
            </w:r>
            <w:r w:rsidR="00936E25">
              <w:rPr>
                <w:rFonts w:asciiTheme="minorHAnsi" w:hAnsiTheme="minorHAnsi" w:cs="Courier New"/>
                <w:sz w:val="22"/>
                <w:szCs w:val="22"/>
              </w:rPr>
              <w:t xml:space="preserve"> </w:t>
            </w:r>
          </w:p>
        </w:tc>
      </w:tr>
      <w:tr w:rsidR="002E153E" w:rsidRPr="0029378D" w14:paraId="28029261" w14:textId="77777777" w:rsidTr="00FE5914">
        <w:tc>
          <w:tcPr>
            <w:tcW w:w="1372" w:type="pct"/>
          </w:tcPr>
          <w:p w14:paraId="5B60467B"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S100GML/</w:t>
            </w:r>
          </w:p>
        </w:tc>
        <w:tc>
          <w:tcPr>
            <w:tcW w:w="3628" w:type="pct"/>
            <w:gridSpan w:val="2"/>
          </w:tcPr>
          <w:p w14:paraId="177CC0F1"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GML profile container</w:t>
            </w:r>
          </w:p>
        </w:tc>
      </w:tr>
      <w:tr w:rsidR="002E153E" w:rsidRPr="0029378D" w14:paraId="37AA2C63" w14:textId="77777777" w:rsidTr="00FE5914">
        <w:tc>
          <w:tcPr>
            <w:tcW w:w="1372" w:type="pct"/>
          </w:tcPr>
          <w:p w14:paraId="05B648E4"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20180502/</w:t>
            </w:r>
          </w:p>
        </w:tc>
        <w:tc>
          <w:tcPr>
            <w:tcW w:w="3628" w:type="pct"/>
            <w:gridSpan w:val="2"/>
          </w:tcPr>
          <w:p w14:paraId="3D170867"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Build 20180502 of the GML profile. Future distributions may have additional or other build folders.</w:t>
            </w:r>
          </w:p>
        </w:tc>
      </w:tr>
      <w:tr w:rsidR="002E153E" w:rsidRPr="0029378D" w14:paraId="527CADA6" w14:textId="77777777" w:rsidTr="00FE5914">
        <w:tc>
          <w:tcPr>
            <w:tcW w:w="1372" w:type="pct"/>
          </w:tcPr>
          <w:p w14:paraId="56816498"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S100XSLTPR/</w:t>
            </w:r>
          </w:p>
        </w:tc>
        <w:tc>
          <w:tcPr>
            <w:tcW w:w="3628" w:type="pct"/>
            <w:gridSpan w:val="2"/>
          </w:tcPr>
          <w:p w14:paraId="3CFD0A30" w14:textId="3F0C43FE"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S-100 XSLT portrayal schemas</w:t>
            </w:r>
            <w:r w:rsidR="001B158F">
              <w:rPr>
                <w:rFonts w:asciiTheme="minorHAnsi" w:hAnsiTheme="minorHAnsi" w:cs="Courier New"/>
                <w:sz w:val="22"/>
                <w:szCs w:val="22"/>
              </w:rPr>
              <w:t>.</w:t>
            </w:r>
          </w:p>
        </w:tc>
      </w:tr>
      <w:tr w:rsidR="00490184" w:rsidRPr="0029378D" w14:paraId="0FFEA701" w14:textId="77777777" w:rsidTr="00FE5914">
        <w:tc>
          <w:tcPr>
            <w:tcW w:w="1372" w:type="pct"/>
          </w:tcPr>
          <w:p w14:paraId="141EADD2" w14:textId="5901DDB0" w:rsidR="00490184" w:rsidRPr="002E153E" w:rsidRDefault="00490184" w:rsidP="00490184">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DD063F">
              <w:rPr>
                <w:rFonts w:ascii="Courier New" w:hAnsi="Courier New" w:cs="Courier New"/>
                <w:b/>
                <w:sz w:val="20"/>
                <w:szCs w:val="20"/>
              </w:rPr>
              <w:t>201</w:t>
            </w:r>
            <w:r w:rsidR="003527D1" w:rsidRPr="00DD063F">
              <w:rPr>
                <w:rFonts w:ascii="Courier New" w:hAnsi="Courier New" w:cs="Courier New"/>
                <w:b/>
                <w:sz w:val="20"/>
                <w:szCs w:val="20"/>
              </w:rPr>
              <w:t>8</w:t>
            </w:r>
            <w:r w:rsidRPr="00DD063F">
              <w:rPr>
                <w:rFonts w:ascii="Courier New" w:hAnsi="Courier New" w:cs="Courier New"/>
                <w:b/>
                <w:sz w:val="20"/>
                <w:szCs w:val="20"/>
              </w:rPr>
              <w:t>0619</w:t>
            </w:r>
            <w:r>
              <w:rPr>
                <w:rFonts w:ascii="Courier New" w:hAnsi="Courier New" w:cs="Courier New"/>
                <w:b/>
                <w:sz w:val="20"/>
                <w:szCs w:val="20"/>
              </w:rPr>
              <w:t>/</w:t>
            </w:r>
          </w:p>
        </w:tc>
        <w:tc>
          <w:tcPr>
            <w:tcW w:w="3628" w:type="pct"/>
            <w:gridSpan w:val="2"/>
          </w:tcPr>
          <w:p w14:paraId="77FF1612" w14:textId="2674C958" w:rsidR="00FB5773" w:rsidRPr="0029378D" w:rsidRDefault="003527D1" w:rsidP="00490184">
            <w:pPr>
              <w:pStyle w:val="PlainText"/>
              <w:jc w:val="left"/>
              <w:rPr>
                <w:rFonts w:asciiTheme="minorHAnsi" w:hAnsiTheme="minorHAnsi" w:cs="Courier New"/>
                <w:sz w:val="22"/>
                <w:szCs w:val="22"/>
              </w:rPr>
            </w:pPr>
            <w:r>
              <w:rPr>
                <w:rFonts w:asciiTheme="minorHAnsi" w:hAnsiTheme="minorHAnsi" w:cs="Courier New"/>
                <w:sz w:val="22"/>
                <w:szCs w:val="22"/>
              </w:rPr>
              <w:t>OBSOLETE DRAFT.  Lacks LUA in file formats.</w:t>
            </w:r>
            <w:r w:rsidR="00B56903">
              <w:rPr>
                <w:rFonts w:asciiTheme="minorHAnsi" w:hAnsiTheme="minorHAnsi" w:cs="Courier New"/>
                <w:sz w:val="22"/>
                <w:szCs w:val="22"/>
              </w:rPr>
              <w:t xml:space="preserve"> Use a later draft instead.</w:t>
            </w:r>
          </w:p>
        </w:tc>
      </w:tr>
      <w:tr w:rsidR="004C76FF" w:rsidRPr="0029378D" w14:paraId="464F5AAF" w14:textId="77777777" w:rsidTr="00FE5914">
        <w:tc>
          <w:tcPr>
            <w:tcW w:w="1372" w:type="pct"/>
          </w:tcPr>
          <w:p w14:paraId="6312463F" w14:textId="5D56FF7F" w:rsidR="004C76FF" w:rsidRDefault="004C76FF" w:rsidP="00DD063F">
            <w:pPr>
              <w:pStyle w:val="PlainText"/>
              <w:jc w:val="left"/>
              <w:rPr>
                <w:rFonts w:ascii="Courier New" w:hAnsi="Courier New" w:cs="Courier New"/>
                <w:b/>
                <w:sz w:val="20"/>
                <w:szCs w:val="20"/>
              </w:rPr>
            </w:pPr>
            <w:r>
              <w:rPr>
                <w:rFonts w:ascii="Courier New" w:hAnsi="Courier New" w:cs="Courier New"/>
                <w:b/>
                <w:sz w:val="20"/>
                <w:szCs w:val="20"/>
              </w:rPr>
              <w:t xml:space="preserve">        20181015/</w:t>
            </w:r>
          </w:p>
        </w:tc>
        <w:tc>
          <w:tcPr>
            <w:tcW w:w="3628" w:type="pct"/>
            <w:gridSpan w:val="2"/>
          </w:tcPr>
          <w:p w14:paraId="4F1DD3B3" w14:textId="11A80A7D" w:rsidR="004C76FF" w:rsidRDefault="004C76FF" w:rsidP="00DD063F">
            <w:pPr>
              <w:pStyle w:val="PlainText"/>
              <w:jc w:val="left"/>
              <w:rPr>
                <w:rFonts w:asciiTheme="minorHAnsi" w:hAnsiTheme="minorHAnsi" w:cs="Courier New"/>
                <w:sz w:val="22"/>
                <w:szCs w:val="22"/>
              </w:rPr>
            </w:pPr>
            <w:r>
              <w:rPr>
                <w:rFonts w:asciiTheme="minorHAnsi" w:hAnsiTheme="minorHAnsi" w:cs="Courier New"/>
                <w:sz w:val="22"/>
                <w:szCs w:val="22"/>
              </w:rPr>
              <w:t>Container for 2018</w:t>
            </w:r>
            <w:r w:rsidR="003527D1">
              <w:rPr>
                <w:rFonts w:asciiTheme="minorHAnsi" w:hAnsiTheme="minorHAnsi" w:cs="Courier New"/>
                <w:sz w:val="22"/>
                <w:szCs w:val="22"/>
              </w:rPr>
              <w:t>1015</w:t>
            </w:r>
            <w:r>
              <w:rPr>
                <w:rFonts w:asciiTheme="minorHAnsi" w:hAnsiTheme="minorHAnsi" w:cs="Courier New"/>
                <w:sz w:val="22"/>
                <w:szCs w:val="22"/>
              </w:rPr>
              <w:t xml:space="preserve"> build of XSLT portrayal schemas. </w:t>
            </w:r>
            <w:r w:rsidR="003527D1">
              <w:rPr>
                <w:rFonts w:asciiTheme="minorHAnsi" w:hAnsiTheme="minorHAnsi" w:cs="Courier New"/>
                <w:sz w:val="22"/>
                <w:szCs w:val="22"/>
              </w:rPr>
              <w:t>The same as the obsolete 20180619 build, but u</w:t>
            </w:r>
            <w:r>
              <w:rPr>
                <w:rFonts w:asciiTheme="minorHAnsi" w:hAnsiTheme="minorHAnsi" w:cs="Courier New"/>
                <w:sz w:val="22"/>
                <w:szCs w:val="22"/>
              </w:rPr>
              <w:t>pdated to include “LUA” in the FileFormat enumeration.</w:t>
            </w:r>
          </w:p>
        </w:tc>
      </w:tr>
      <w:tr w:rsidR="002E153E" w:rsidRPr="0029378D" w14:paraId="765ACED7" w14:textId="77777777" w:rsidTr="00FE5914">
        <w:tc>
          <w:tcPr>
            <w:tcW w:w="1372" w:type="pct"/>
          </w:tcPr>
          <w:p w14:paraId="37598B9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resources/</w:t>
            </w:r>
          </w:p>
        </w:tc>
        <w:tc>
          <w:tcPr>
            <w:tcW w:w="3628" w:type="pct"/>
            <w:gridSpan w:val="2"/>
          </w:tcPr>
          <w:p w14:paraId="014CB224"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resource files</w:t>
            </w:r>
          </w:p>
        </w:tc>
      </w:tr>
      <w:tr w:rsidR="002E153E" w:rsidRPr="0029378D" w14:paraId="2F9A05B6" w14:textId="77777777" w:rsidTr="00FE5914">
        <w:tc>
          <w:tcPr>
            <w:tcW w:w="1372" w:type="pct"/>
          </w:tcPr>
          <w:p w14:paraId="14BDFE0D"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Codelists/</w:t>
            </w:r>
          </w:p>
        </w:tc>
        <w:tc>
          <w:tcPr>
            <w:tcW w:w="3628" w:type="pct"/>
            <w:gridSpan w:val="2"/>
          </w:tcPr>
          <w:p w14:paraId="57C805F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Container for S-100 codelists (see </w:t>
            </w:r>
            <w:r w:rsidR="001B158F">
              <w:rPr>
                <w:rFonts w:asciiTheme="minorHAnsi" w:hAnsiTheme="minorHAnsi" w:cs="Courier New"/>
                <w:sz w:val="22"/>
                <w:szCs w:val="22"/>
              </w:rPr>
              <w:t>the next table</w:t>
            </w:r>
            <w:r w:rsidRPr="0029378D">
              <w:rPr>
                <w:rFonts w:asciiTheme="minorHAnsi" w:hAnsiTheme="minorHAnsi" w:cs="Courier New"/>
                <w:sz w:val="22"/>
                <w:szCs w:val="22"/>
              </w:rPr>
              <w:t>)</w:t>
            </w:r>
          </w:p>
        </w:tc>
      </w:tr>
      <w:tr w:rsidR="002E153E" w:rsidRPr="0029378D" w14:paraId="0A961046" w14:textId="77777777" w:rsidTr="00FE5914">
        <w:tc>
          <w:tcPr>
            <w:tcW w:w="1372" w:type="pct"/>
          </w:tcPr>
          <w:p w14:paraId="42D9F24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XMLCatalogs/</w:t>
            </w:r>
          </w:p>
        </w:tc>
        <w:tc>
          <w:tcPr>
            <w:tcW w:w="3628" w:type="pct"/>
            <w:gridSpan w:val="2"/>
          </w:tcPr>
          <w:p w14:paraId="3E31765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XML catalogs. Currently empty, reserved for developer-provided XML catalogs.</w:t>
            </w:r>
          </w:p>
        </w:tc>
      </w:tr>
      <w:tr w:rsidR="002E153E" w:rsidRPr="0029378D" w14:paraId="60CAA823" w14:textId="77777777" w:rsidTr="00FE5914">
        <w:tc>
          <w:tcPr>
            <w:tcW w:w="1372" w:type="pct"/>
          </w:tcPr>
          <w:p w14:paraId="39FAFC0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w3c/</w:t>
            </w:r>
          </w:p>
        </w:tc>
        <w:tc>
          <w:tcPr>
            <w:tcW w:w="3628" w:type="pct"/>
            <w:gridSpan w:val="2"/>
          </w:tcPr>
          <w:p w14:paraId="6CA3BE5B"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(folder hierarchy with W3C XLink schema)</w:t>
            </w:r>
          </w:p>
        </w:tc>
      </w:tr>
      <w:tr w:rsidR="002E153E" w:rsidRPr="0029378D" w14:paraId="15C6B51F" w14:textId="77777777" w:rsidTr="002E153E">
        <w:tc>
          <w:tcPr>
            <w:tcW w:w="5000" w:type="pct"/>
            <w:gridSpan w:val="3"/>
          </w:tcPr>
          <w:p w14:paraId="59A122F3"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1DD3F071" w14:textId="77777777" w:rsidTr="00FE5914">
        <w:tc>
          <w:tcPr>
            <w:tcW w:w="1372" w:type="pct"/>
          </w:tcPr>
          <w:p w14:paraId="031F2EDF" w14:textId="77777777" w:rsidR="002E153E" w:rsidRPr="002E153E" w:rsidRDefault="008F7F2D"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002E153E" w:rsidRPr="002E153E">
              <w:rPr>
                <w:rFonts w:ascii="Courier New" w:hAnsi="Courier New" w:cs="Courier New"/>
                <w:b/>
                <w:sz w:val="20"/>
                <w:szCs w:val="20"/>
              </w:rPr>
              <w:t>standards.iso.org/</w:t>
            </w:r>
          </w:p>
        </w:tc>
        <w:tc>
          <w:tcPr>
            <w:tcW w:w="3628" w:type="pct"/>
            <w:gridSpan w:val="2"/>
          </w:tcPr>
          <w:p w14:paraId="5E55D4DC" w14:textId="7781FCA0"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Folder with ISO TC211 schemas.</w:t>
            </w:r>
            <w:r w:rsidR="00C964A4">
              <w:rPr>
                <w:rFonts w:asciiTheme="minorHAnsi" w:hAnsiTheme="minorHAnsi" w:cs="Courier New"/>
                <w:sz w:val="22"/>
                <w:szCs w:val="22"/>
              </w:rPr>
              <w:t xml:space="preserve"> These are a snapshot of the “working versions” from the ISO TC211 GitHub site</w:t>
            </w:r>
            <w:r w:rsidR="00E754A2">
              <w:rPr>
                <w:rFonts w:asciiTheme="minorHAnsi" w:hAnsiTheme="minorHAnsi" w:cs="Courier New"/>
                <w:sz w:val="22"/>
                <w:szCs w:val="22"/>
              </w:rPr>
              <w:t xml:space="preserve"> but should be the same as the stable versions which have since been uploaded to the ISO schema distribution site https://standards.iso.org/iso/</w:t>
            </w:r>
            <w:r w:rsidR="00C964A4">
              <w:rPr>
                <w:rFonts w:asciiTheme="minorHAnsi" w:hAnsiTheme="minorHAnsi" w:cs="Courier New"/>
                <w:sz w:val="22"/>
                <w:szCs w:val="22"/>
              </w:rPr>
              <w:t>.</w:t>
            </w:r>
            <w:r w:rsidRPr="0029378D">
              <w:rPr>
                <w:rFonts w:asciiTheme="minorHAnsi" w:hAnsiTheme="minorHAnsi" w:cs="Courier New"/>
                <w:sz w:val="22"/>
                <w:szCs w:val="22"/>
              </w:rPr>
              <w:t xml:space="preserve"> (Distribution held pending clarification of permissions</w:t>
            </w:r>
            <w:r w:rsidR="00C964A4">
              <w:rPr>
                <w:rFonts w:asciiTheme="minorHAnsi" w:hAnsiTheme="minorHAnsi" w:cs="Courier New"/>
                <w:sz w:val="22"/>
                <w:szCs w:val="22"/>
              </w:rPr>
              <w:t>.</w:t>
            </w:r>
            <w:r w:rsidRPr="0029378D">
              <w:rPr>
                <w:rFonts w:asciiTheme="minorHAnsi" w:hAnsiTheme="minorHAnsi" w:cs="Courier New"/>
                <w:sz w:val="22"/>
                <w:szCs w:val="22"/>
              </w:rPr>
              <w:t>)</w:t>
            </w:r>
          </w:p>
        </w:tc>
      </w:tr>
      <w:tr w:rsidR="002E153E" w:rsidRPr="0029378D" w14:paraId="3F67AB7B" w14:textId="77777777" w:rsidTr="00FE5914">
        <w:tc>
          <w:tcPr>
            <w:tcW w:w="1372" w:type="pct"/>
          </w:tcPr>
          <w:p w14:paraId="66BBD479"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19110/</w:t>
            </w:r>
          </w:p>
          <w:p w14:paraId="4ED3135A"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19115/</w:t>
            </w:r>
          </w:p>
          <w:p w14:paraId="129A4508"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19135/</w:t>
            </w:r>
          </w:p>
          <w:p w14:paraId="4356F582"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19139/</w:t>
            </w:r>
          </w:p>
          <w:p w14:paraId="7A155F81" w14:textId="77777777" w:rsidR="00C964A4" w:rsidRPr="002E153E"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19157/</w:t>
            </w:r>
          </w:p>
        </w:tc>
        <w:tc>
          <w:tcPr>
            <w:tcW w:w="3628" w:type="pct"/>
            <w:gridSpan w:val="2"/>
          </w:tcPr>
          <w:p w14:paraId="20FDCB8E" w14:textId="5D274ECF" w:rsidR="002E153E" w:rsidRDefault="002E153E" w:rsidP="002E153E">
            <w:pPr>
              <w:pStyle w:val="PlainText"/>
              <w:jc w:val="left"/>
              <w:rPr>
                <w:rFonts w:asciiTheme="minorHAnsi" w:hAnsiTheme="minorHAnsi" w:cs="Courier New"/>
                <w:sz w:val="22"/>
                <w:szCs w:val="22"/>
              </w:rPr>
            </w:pPr>
            <w:r w:rsidRPr="002E153E">
              <w:rPr>
                <w:rFonts w:asciiTheme="minorHAnsi" w:hAnsiTheme="minorHAnsi" w:cs="Courier New"/>
                <w:sz w:val="22"/>
                <w:szCs w:val="22"/>
              </w:rPr>
              <w:t>ISO schemas. The names and organization</w:t>
            </w:r>
            <w:r w:rsidR="00E754A2">
              <w:rPr>
                <w:rFonts w:asciiTheme="minorHAnsi" w:hAnsiTheme="minorHAnsi" w:cs="Courier New"/>
                <w:sz w:val="22"/>
                <w:szCs w:val="22"/>
              </w:rPr>
              <w:t>s</w:t>
            </w:r>
            <w:r w:rsidRPr="002E153E">
              <w:rPr>
                <w:rFonts w:asciiTheme="minorHAnsi" w:hAnsiTheme="minorHAnsi" w:cs="Courier New"/>
                <w:sz w:val="22"/>
                <w:szCs w:val="22"/>
              </w:rPr>
              <w:t xml:space="preserve"> are the same as in the ISO distribution.</w:t>
            </w:r>
            <w:r w:rsidR="00E754A2">
              <w:rPr>
                <w:rFonts w:asciiTheme="minorHAnsi" w:hAnsiTheme="minorHAnsi" w:cs="Courier New"/>
                <w:sz w:val="22"/>
                <w:szCs w:val="22"/>
              </w:rPr>
              <w:t xml:space="preserve"> Note that the ISO web site places them under an “iso” sub-directory, e.g., https://standards.iso.org/iso/19115/... for the ISO 19115 schemas. Several S-100 schemas currently reference locally installed ISO schemas instead of the ISO web site, e.g., using </w:t>
            </w:r>
            <w:r w:rsidR="00E754A2" w:rsidRPr="00E754A2">
              <w:rPr>
                <w:rFonts w:asciiTheme="minorHAnsi" w:hAnsiTheme="minorHAnsi" w:cs="Courier New"/>
                <w:sz w:val="22"/>
                <w:szCs w:val="22"/>
              </w:rPr>
              <w:t>schemaLocation="../../../../standards.iso.org/19115/-3/cit/2.0/cit.xsd"</w:t>
            </w:r>
            <w:r w:rsidR="00E754A2">
              <w:rPr>
                <w:rFonts w:asciiTheme="minorHAnsi" w:hAnsiTheme="minorHAnsi" w:cs="Courier New"/>
                <w:sz w:val="22"/>
                <w:szCs w:val="22"/>
              </w:rPr>
              <w:t>. This means you must either install the standards.iso.org folder as part of the S-100 distribution, or change the schemalocation attributes to load from the ISO site (</w:t>
            </w:r>
            <w:r w:rsidR="007B3C87">
              <w:rPr>
                <w:rFonts w:asciiTheme="minorHAnsi" w:hAnsiTheme="minorHAnsi" w:cs="Courier New"/>
                <w:sz w:val="22"/>
                <w:szCs w:val="22"/>
              </w:rPr>
              <w:t>in’ schemaLocation’ and ‘import’, replace everything up to and including “standards.iso.org” with “https://standards.iso.org/iso”).</w:t>
            </w:r>
          </w:p>
          <w:p w14:paraId="4376CB72" w14:textId="54993C51" w:rsidR="00F31560" w:rsidRPr="0029378D" w:rsidRDefault="00F31560" w:rsidP="002E153E">
            <w:pPr>
              <w:pStyle w:val="PlainText"/>
              <w:jc w:val="left"/>
              <w:rPr>
                <w:rFonts w:asciiTheme="minorHAnsi" w:hAnsiTheme="minorHAnsi" w:cs="Courier New"/>
                <w:sz w:val="22"/>
                <w:szCs w:val="22"/>
              </w:rPr>
            </w:pPr>
            <w:r>
              <w:rPr>
                <w:rFonts w:asciiTheme="minorHAnsi" w:hAnsiTheme="minorHAnsi" w:cs="Courier New"/>
                <w:sz w:val="22"/>
                <w:szCs w:val="22"/>
              </w:rPr>
              <w:lastRenderedPageBreak/>
              <w:t>Note</w:t>
            </w:r>
            <w:r w:rsidR="008F7F2D">
              <w:rPr>
                <w:rFonts w:asciiTheme="minorHAnsi" w:hAnsiTheme="minorHAnsi" w:cs="Courier New"/>
                <w:sz w:val="22"/>
                <w:szCs w:val="22"/>
              </w:rPr>
              <w:t>s</w:t>
            </w:r>
            <w:r>
              <w:rPr>
                <w:rFonts w:asciiTheme="minorHAnsi" w:hAnsiTheme="minorHAnsi" w:cs="Courier New"/>
                <w:sz w:val="22"/>
                <w:szCs w:val="22"/>
              </w:rPr>
              <w:t>:</w:t>
            </w:r>
            <w:r w:rsidR="000D0A66">
              <w:rPr>
                <w:rFonts w:asciiTheme="minorHAnsi" w:hAnsiTheme="minorHAnsi" w:cs="Courier New"/>
                <w:sz w:val="22"/>
                <w:szCs w:val="22"/>
              </w:rPr>
              <w:t xml:space="preserve"> </w:t>
            </w:r>
            <w:r w:rsidR="008F7F2D">
              <w:rPr>
                <w:rFonts w:asciiTheme="minorHAnsi" w:hAnsiTheme="minorHAnsi" w:cs="Courier New"/>
                <w:sz w:val="22"/>
                <w:szCs w:val="22"/>
              </w:rPr>
              <w:t>(1) Some ISO schema files may import other schema files from the ISO site, so without an implementation based on XML catalogs, those imports will access the offsite files. At this point of time (</w:t>
            </w:r>
            <w:r w:rsidR="00B56903">
              <w:rPr>
                <w:rFonts w:asciiTheme="minorHAnsi" w:hAnsiTheme="minorHAnsi" w:cs="Courier New"/>
                <w:sz w:val="22"/>
                <w:szCs w:val="22"/>
              </w:rPr>
              <w:t>April 2019</w:t>
            </w:r>
            <w:r w:rsidR="008F7F2D">
              <w:rPr>
                <w:rFonts w:asciiTheme="minorHAnsi" w:hAnsiTheme="minorHAnsi" w:cs="Courier New"/>
                <w:sz w:val="22"/>
                <w:szCs w:val="22"/>
              </w:rPr>
              <w:t>) there is no known problem related to this, but as time passes and schemas evolve this might change.</w:t>
            </w:r>
            <w:r w:rsidR="000D0A66">
              <w:rPr>
                <w:rFonts w:asciiTheme="minorHAnsi" w:hAnsiTheme="minorHAnsi" w:cs="Courier New"/>
                <w:sz w:val="22"/>
                <w:szCs w:val="22"/>
              </w:rPr>
              <w:t xml:space="preserve"> </w:t>
            </w:r>
            <w:r w:rsidR="008F7F2D">
              <w:rPr>
                <w:rFonts w:asciiTheme="minorHAnsi" w:hAnsiTheme="minorHAnsi" w:cs="Courier New"/>
                <w:sz w:val="22"/>
                <w:szCs w:val="22"/>
              </w:rPr>
              <w:t xml:space="preserve">(2) </w:t>
            </w:r>
            <w:r>
              <w:rPr>
                <w:rFonts w:asciiTheme="minorHAnsi" w:hAnsiTheme="minorHAnsi" w:cs="Courier New"/>
                <w:sz w:val="22"/>
                <w:szCs w:val="22"/>
              </w:rPr>
              <w:t>The</w:t>
            </w:r>
            <w:r w:rsidR="00C964A4">
              <w:rPr>
                <w:rFonts w:asciiTheme="minorHAnsi" w:hAnsiTheme="minorHAnsi" w:cs="Courier New"/>
                <w:sz w:val="22"/>
                <w:szCs w:val="22"/>
              </w:rPr>
              <w:t xml:space="preserve"> ISO distribution also includes</w:t>
            </w:r>
            <w:r>
              <w:rPr>
                <w:rFonts w:asciiTheme="minorHAnsi" w:hAnsiTheme="minorHAnsi" w:cs="Courier New"/>
                <w:sz w:val="22"/>
                <w:szCs w:val="22"/>
              </w:rPr>
              <w:t xml:space="preserve"> 19111, 19155, and 19165 folders</w:t>
            </w:r>
            <w:r w:rsidR="00C964A4">
              <w:rPr>
                <w:rFonts w:asciiTheme="minorHAnsi" w:hAnsiTheme="minorHAnsi" w:cs="Courier New"/>
                <w:sz w:val="22"/>
                <w:szCs w:val="22"/>
              </w:rPr>
              <w:t>,</w:t>
            </w:r>
            <w:r>
              <w:rPr>
                <w:rFonts w:asciiTheme="minorHAnsi" w:hAnsiTheme="minorHAnsi" w:cs="Courier New"/>
                <w:sz w:val="22"/>
                <w:szCs w:val="22"/>
              </w:rPr>
              <w:t xml:space="preserve"> </w:t>
            </w:r>
            <w:r w:rsidR="00C964A4">
              <w:rPr>
                <w:rFonts w:asciiTheme="minorHAnsi" w:hAnsiTheme="minorHAnsi" w:cs="Courier New"/>
                <w:sz w:val="22"/>
                <w:szCs w:val="22"/>
              </w:rPr>
              <w:t xml:space="preserve">which </w:t>
            </w:r>
            <w:r>
              <w:rPr>
                <w:rFonts w:asciiTheme="minorHAnsi" w:hAnsiTheme="minorHAnsi" w:cs="Courier New"/>
                <w:sz w:val="22"/>
                <w:szCs w:val="22"/>
              </w:rPr>
              <w:t>have been removed since they are not required for S-100 4.0.0</w:t>
            </w:r>
            <w:r w:rsidR="00C964A4">
              <w:rPr>
                <w:rFonts w:asciiTheme="minorHAnsi" w:hAnsiTheme="minorHAnsi" w:cs="Courier New"/>
                <w:sz w:val="22"/>
                <w:szCs w:val="22"/>
              </w:rPr>
              <w:t xml:space="preserve"> (</w:t>
            </w:r>
            <w:r>
              <w:rPr>
                <w:rFonts w:asciiTheme="minorHAnsi" w:hAnsiTheme="minorHAnsi" w:cs="Courier New"/>
                <w:sz w:val="22"/>
                <w:szCs w:val="22"/>
              </w:rPr>
              <w:t>determined by visual inspection</w:t>
            </w:r>
            <w:r w:rsidR="00C964A4">
              <w:rPr>
                <w:rFonts w:asciiTheme="minorHAnsi" w:hAnsiTheme="minorHAnsi" w:cs="Courier New"/>
                <w:sz w:val="22"/>
                <w:szCs w:val="22"/>
              </w:rPr>
              <w:t xml:space="preserve"> - p</w:t>
            </w:r>
            <w:r>
              <w:rPr>
                <w:rFonts w:asciiTheme="minorHAnsi" w:hAnsiTheme="minorHAnsi" w:cs="Courier New"/>
                <w:sz w:val="22"/>
                <w:szCs w:val="22"/>
              </w:rPr>
              <w:t xml:space="preserve">lease inform the S-100 WG chair if they </w:t>
            </w:r>
            <w:r w:rsidR="00C964A4">
              <w:rPr>
                <w:rFonts w:asciiTheme="minorHAnsi" w:hAnsiTheme="minorHAnsi" w:cs="Courier New"/>
                <w:sz w:val="22"/>
                <w:szCs w:val="22"/>
              </w:rPr>
              <w:t>are in fact</w:t>
            </w:r>
            <w:r>
              <w:rPr>
                <w:rFonts w:asciiTheme="minorHAnsi" w:hAnsiTheme="minorHAnsi" w:cs="Courier New"/>
                <w:sz w:val="22"/>
                <w:szCs w:val="22"/>
              </w:rPr>
              <w:t xml:space="preserve"> needed</w:t>
            </w:r>
            <w:r w:rsidR="00C964A4">
              <w:rPr>
                <w:rFonts w:asciiTheme="minorHAnsi" w:hAnsiTheme="minorHAnsi" w:cs="Courier New"/>
                <w:sz w:val="22"/>
                <w:szCs w:val="22"/>
              </w:rPr>
              <w:t>).</w:t>
            </w:r>
          </w:p>
        </w:tc>
      </w:tr>
      <w:tr w:rsidR="00571DFC" w:rsidRPr="0029378D" w14:paraId="01E28B46" w14:textId="77777777" w:rsidTr="00571DFC">
        <w:tc>
          <w:tcPr>
            <w:tcW w:w="5000" w:type="pct"/>
            <w:gridSpan w:val="3"/>
          </w:tcPr>
          <w:p w14:paraId="1287E17F" w14:textId="530E97F9" w:rsidR="00571DFC" w:rsidRPr="00571DFC" w:rsidRDefault="00571DFC" w:rsidP="00571DFC">
            <w:pPr>
              <w:pStyle w:val="PlainText"/>
              <w:spacing w:before="120" w:after="120"/>
              <w:rPr>
                <w:rFonts w:asciiTheme="minorHAnsi" w:hAnsiTheme="minorHAnsi" w:cs="Courier New"/>
                <w:b/>
                <w:i/>
                <w:sz w:val="22"/>
                <w:szCs w:val="22"/>
              </w:rPr>
            </w:pPr>
            <w:r w:rsidRPr="00571DFC">
              <w:rPr>
                <w:rFonts w:asciiTheme="minorHAnsi" w:hAnsiTheme="minorHAnsi" w:cs="Courier New"/>
                <w:b/>
                <w:i/>
                <w:sz w:val="22"/>
                <w:szCs w:val="22"/>
              </w:rPr>
              <w:lastRenderedPageBreak/>
              <w:t>Schemas for product specifications</w:t>
            </w:r>
          </w:p>
        </w:tc>
      </w:tr>
      <w:tr w:rsidR="00571DFC" w:rsidRPr="0029378D" w14:paraId="5C7D6461" w14:textId="77777777" w:rsidTr="00FE5914">
        <w:tc>
          <w:tcPr>
            <w:tcW w:w="1372" w:type="pct"/>
          </w:tcPr>
          <w:p w14:paraId="4151EEBD" w14:textId="69F3DD85"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S98/</w:t>
            </w:r>
          </w:p>
          <w:p w14:paraId="34133A81" w14:textId="081834BA"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S101/</w:t>
            </w:r>
          </w:p>
          <w:p w14:paraId="23AB8B6E" w14:textId="6FB712E5" w:rsidR="003F61B1" w:rsidRDefault="003F61B1" w:rsidP="00571DFC">
            <w:pPr>
              <w:pStyle w:val="PlainText"/>
              <w:jc w:val="left"/>
              <w:rPr>
                <w:rFonts w:ascii="Courier New" w:hAnsi="Courier New" w:cs="Courier New"/>
                <w:b/>
                <w:sz w:val="20"/>
                <w:szCs w:val="20"/>
              </w:rPr>
            </w:pPr>
            <w:r>
              <w:rPr>
                <w:rFonts w:ascii="Courier New" w:hAnsi="Courier New" w:cs="Courier New"/>
                <w:b/>
                <w:sz w:val="20"/>
                <w:szCs w:val="20"/>
              </w:rPr>
              <w:t xml:space="preserve">  S102/</w:t>
            </w:r>
          </w:p>
          <w:p w14:paraId="42918516" w14:textId="76AAFF62"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S111/</w:t>
            </w:r>
          </w:p>
          <w:p w14:paraId="4875583C" w14:textId="3358805F" w:rsidR="00090647"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w:t>
            </w:r>
            <w:r w:rsidR="003F61B1">
              <w:rPr>
                <w:rFonts w:ascii="Courier New" w:hAnsi="Courier New" w:cs="Courier New"/>
                <w:b/>
                <w:sz w:val="20"/>
                <w:szCs w:val="20"/>
              </w:rPr>
              <w:t>S127/</w:t>
            </w:r>
          </w:p>
        </w:tc>
        <w:tc>
          <w:tcPr>
            <w:tcW w:w="3628" w:type="pct"/>
            <w:gridSpan w:val="2"/>
          </w:tcPr>
          <w:p w14:paraId="420E4C89" w14:textId="77777777" w:rsidR="00571DFC" w:rsidRDefault="00571DFC" w:rsidP="00571DFC">
            <w:pPr>
              <w:pStyle w:val="PlainText"/>
              <w:jc w:val="left"/>
              <w:rPr>
                <w:rFonts w:asciiTheme="minorHAnsi" w:hAnsiTheme="minorHAnsi" w:cs="Courier New"/>
                <w:sz w:val="22"/>
                <w:szCs w:val="22"/>
              </w:rPr>
            </w:pPr>
            <w:r>
              <w:rPr>
                <w:rFonts w:asciiTheme="minorHAnsi" w:hAnsiTheme="minorHAnsi" w:cs="Courier New"/>
                <w:sz w:val="22"/>
                <w:szCs w:val="22"/>
              </w:rPr>
              <w:t>Folders for schemas for individual product specifications</w:t>
            </w:r>
            <w:r w:rsidR="007717F9">
              <w:rPr>
                <w:rFonts w:asciiTheme="minorHAnsi" w:hAnsiTheme="minorHAnsi" w:cs="Courier New"/>
                <w:sz w:val="22"/>
                <w:szCs w:val="22"/>
              </w:rPr>
              <w:t>, including metadata/exchange catalogue schemas extending the S-100 generic schemas</w:t>
            </w:r>
            <w:r w:rsidR="003F61B1">
              <w:rPr>
                <w:rFonts w:asciiTheme="minorHAnsi" w:hAnsiTheme="minorHAnsi" w:cs="Courier New"/>
                <w:sz w:val="22"/>
                <w:szCs w:val="22"/>
              </w:rPr>
              <w:t xml:space="preserve"> and Schematron files implementing product-specific restrictions on metadata</w:t>
            </w:r>
            <w:r>
              <w:rPr>
                <w:rFonts w:asciiTheme="minorHAnsi" w:hAnsiTheme="minorHAnsi" w:cs="Courier New"/>
                <w:sz w:val="22"/>
                <w:szCs w:val="22"/>
              </w:rPr>
              <w:t>.</w:t>
            </w:r>
          </w:p>
          <w:p w14:paraId="13DACE66" w14:textId="4B835FC6" w:rsidR="00090647" w:rsidRDefault="00090647" w:rsidP="00571DFC">
            <w:pPr>
              <w:pStyle w:val="PlainText"/>
              <w:jc w:val="left"/>
              <w:rPr>
                <w:rFonts w:asciiTheme="minorHAnsi" w:hAnsiTheme="minorHAnsi" w:cs="Courier New"/>
                <w:sz w:val="22"/>
                <w:szCs w:val="22"/>
              </w:rPr>
            </w:pPr>
            <w:r>
              <w:rPr>
                <w:rFonts w:asciiTheme="minorHAnsi" w:hAnsiTheme="minorHAnsi" w:cs="Courier New"/>
                <w:sz w:val="22"/>
                <w:szCs w:val="22"/>
              </w:rPr>
              <w:t xml:space="preserve">The </w:t>
            </w:r>
            <w:r w:rsidRPr="00613DDA">
              <w:rPr>
                <w:rFonts w:asciiTheme="minorHAnsi" w:hAnsiTheme="minorHAnsi" w:cs="Courier New"/>
                <w:b/>
                <w:sz w:val="22"/>
                <w:szCs w:val="22"/>
              </w:rPr>
              <w:t>XC/</w:t>
            </w:r>
            <w:r>
              <w:rPr>
                <w:rFonts w:asciiTheme="minorHAnsi" w:hAnsiTheme="minorHAnsi" w:cs="Courier New"/>
                <w:sz w:val="22"/>
                <w:szCs w:val="22"/>
              </w:rPr>
              <w:t xml:space="preserve"> folder in each product folder contains the exchange catalogue schema and a Schematron file implementing product-specific restrictions on exchange catalogues.</w:t>
            </w:r>
          </w:p>
          <w:p w14:paraId="20B7BDC5" w14:textId="77777777" w:rsidR="00090647" w:rsidRDefault="00090647" w:rsidP="00571DFC">
            <w:pPr>
              <w:pStyle w:val="PlainText"/>
              <w:jc w:val="left"/>
              <w:rPr>
                <w:rFonts w:asciiTheme="minorHAnsi" w:hAnsiTheme="minorHAnsi" w:cs="Courier New"/>
                <w:sz w:val="22"/>
                <w:szCs w:val="22"/>
              </w:rPr>
            </w:pPr>
            <w:r>
              <w:rPr>
                <w:rFonts w:asciiTheme="minorHAnsi" w:hAnsiTheme="minorHAnsi" w:cs="Courier New"/>
                <w:sz w:val="22"/>
                <w:szCs w:val="22"/>
              </w:rPr>
              <w:t xml:space="preserve">The </w:t>
            </w:r>
            <w:r w:rsidRPr="00613DDA">
              <w:rPr>
                <w:rFonts w:asciiTheme="minorHAnsi" w:hAnsiTheme="minorHAnsi" w:cs="Courier New"/>
                <w:b/>
                <w:sz w:val="22"/>
                <w:szCs w:val="22"/>
              </w:rPr>
              <w:t>FMT/</w:t>
            </w:r>
            <w:r>
              <w:rPr>
                <w:rFonts w:asciiTheme="minorHAnsi" w:hAnsiTheme="minorHAnsi" w:cs="Courier New"/>
                <w:sz w:val="22"/>
                <w:szCs w:val="22"/>
              </w:rPr>
              <w:t xml:space="preserve"> folder in some product folders contains the product’s data format XSDs (that is, the GML application schemas  based on S-100 Part 10b – GML format) and Schematron files. The FMT folder is not present for products which use the ISO 8211 or HDF5 data formats.</w:t>
            </w:r>
          </w:p>
          <w:p w14:paraId="58C6C4EC" w14:textId="2760B3C0" w:rsidR="00C63525" w:rsidRPr="002E153E" w:rsidRDefault="00C63525" w:rsidP="00571DFC">
            <w:pPr>
              <w:pStyle w:val="PlainText"/>
              <w:jc w:val="left"/>
              <w:rPr>
                <w:rFonts w:asciiTheme="minorHAnsi" w:hAnsiTheme="minorHAnsi" w:cs="Courier New"/>
                <w:sz w:val="22"/>
                <w:szCs w:val="22"/>
              </w:rPr>
            </w:pPr>
            <w:r>
              <w:rPr>
                <w:rFonts w:asciiTheme="minorHAnsi" w:hAnsiTheme="minorHAnsi" w:cs="Courier New"/>
                <w:sz w:val="22"/>
                <w:szCs w:val="22"/>
              </w:rPr>
              <w:t xml:space="preserve">The </w:t>
            </w:r>
            <w:r w:rsidRPr="00613DDA">
              <w:rPr>
                <w:rFonts w:asciiTheme="minorHAnsi" w:hAnsiTheme="minorHAnsi" w:cs="Courier New"/>
                <w:b/>
                <w:sz w:val="22"/>
                <w:szCs w:val="22"/>
              </w:rPr>
              <w:t>resources/</w:t>
            </w:r>
            <w:r>
              <w:rPr>
                <w:rFonts w:asciiTheme="minorHAnsi" w:hAnsiTheme="minorHAnsi" w:cs="Courier New"/>
                <w:sz w:val="22"/>
                <w:szCs w:val="22"/>
              </w:rPr>
              <w:t xml:space="preserve"> folder in some product folders contains product-specific codelists, for example, a codelist for type of current data in S-111.</w:t>
            </w:r>
          </w:p>
        </w:tc>
      </w:tr>
      <w:tr w:rsidR="008F7F2D" w:rsidRPr="0029378D" w14:paraId="01340CF5" w14:textId="77777777" w:rsidTr="008F7F2D">
        <w:tc>
          <w:tcPr>
            <w:tcW w:w="5000" w:type="pct"/>
            <w:gridSpan w:val="3"/>
          </w:tcPr>
          <w:p w14:paraId="072A6A13" w14:textId="77777777" w:rsidR="008F7F2D" w:rsidRPr="001A4556" w:rsidRDefault="001A4556" w:rsidP="001A4556">
            <w:pPr>
              <w:pStyle w:val="PlainText"/>
              <w:spacing w:before="120" w:after="120"/>
              <w:rPr>
                <w:rFonts w:asciiTheme="minorHAnsi" w:hAnsiTheme="minorHAnsi" w:cs="Courier New"/>
                <w:b/>
                <w:i/>
                <w:sz w:val="22"/>
                <w:szCs w:val="22"/>
              </w:rPr>
            </w:pPr>
            <w:r w:rsidRPr="001A4556">
              <w:rPr>
                <w:rFonts w:asciiTheme="minorHAnsi" w:hAnsiTheme="minorHAnsi" w:cs="Courier New"/>
                <w:b/>
                <w:i/>
                <w:sz w:val="22"/>
                <w:szCs w:val="22"/>
              </w:rPr>
              <w:t>Samples</w:t>
            </w:r>
          </w:p>
        </w:tc>
      </w:tr>
      <w:tr w:rsidR="008F7F2D" w:rsidRPr="0029378D" w14:paraId="2EB6631C" w14:textId="77777777" w:rsidTr="00FE5914">
        <w:tc>
          <w:tcPr>
            <w:tcW w:w="1372" w:type="pct"/>
          </w:tcPr>
          <w:p w14:paraId="44E1D35E"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samples/</w:t>
            </w:r>
          </w:p>
        </w:tc>
        <w:tc>
          <w:tcPr>
            <w:tcW w:w="3628" w:type="pct"/>
            <w:gridSpan w:val="2"/>
          </w:tcPr>
          <w:p w14:paraId="2676981D"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Samples folder</w:t>
            </w:r>
          </w:p>
        </w:tc>
      </w:tr>
      <w:tr w:rsidR="008F7F2D" w:rsidRPr="0029378D" w14:paraId="300DEBCF" w14:textId="77777777" w:rsidTr="00FE5914">
        <w:tc>
          <w:tcPr>
            <w:tcW w:w="1372" w:type="pct"/>
          </w:tcPr>
          <w:p w14:paraId="2604E318" w14:textId="15ABCF7D"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r w:rsidR="00D92844">
              <w:rPr>
                <w:rFonts w:ascii="Courier New" w:hAnsi="Courier New" w:cs="Courier New"/>
                <w:b/>
                <w:sz w:val="20"/>
                <w:szCs w:val="20"/>
              </w:rPr>
              <w:t>generic</w:t>
            </w:r>
            <w:r>
              <w:rPr>
                <w:rFonts w:ascii="Courier New" w:hAnsi="Courier New" w:cs="Courier New"/>
                <w:b/>
                <w:sz w:val="20"/>
                <w:szCs w:val="20"/>
              </w:rPr>
              <w:t>/</w:t>
            </w:r>
          </w:p>
        </w:tc>
        <w:tc>
          <w:tcPr>
            <w:tcW w:w="3628" w:type="pct"/>
            <w:gridSpan w:val="2"/>
          </w:tcPr>
          <w:p w14:paraId="2488D2DB" w14:textId="6845AB6E"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Folder with S-100 4.0 </w:t>
            </w:r>
            <w:r w:rsidR="00D92844">
              <w:rPr>
                <w:rFonts w:asciiTheme="minorHAnsi" w:hAnsiTheme="minorHAnsi" w:cs="Courier New"/>
                <w:sz w:val="22"/>
                <w:szCs w:val="22"/>
              </w:rPr>
              <w:t xml:space="preserve">generic </w:t>
            </w:r>
            <w:r>
              <w:rPr>
                <w:rFonts w:asciiTheme="minorHAnsi" w:hAnsiTheme="minorHAnsi" w:cs="Courier New"/>
                <w:sz w:val="22"/>
                <w:szCs w:val="22"/>
              </w:rPr>
              <w:t>samples</w:t>
            </w:r>
          </w:p>
        </w:tc>
      </w:tr>
      <w:tr w:rsidR="008F7F2D" w:rsidRPr="0029378D" w14:paraId="13149CA4" w14:textId="77777777" w:rsidTr="00FE5914">
        <w:tc>
          <w:tcPr>
            <w:tcW w:w="1372" w:type="pct"/>
          </w:tcPr>
          <w:p w14:paraId="211C2C48"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FC/</w:t>
            </w:r>
          </w:p>
        </w:tc>
        <w:tc>
          <w:tcPr>
            <w:tcW w:w="3628" w:type="pct"/>
            <w:gridSpan w:val="2"/>
          </w:tcPr>
          <w:p w14:paraId="50DB95F4"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Feature catalogue sample(s)</w:t>
            </w:r>
            <w:r w:rsidR="00D05F89">
              <w:rPr>
                <w:rFonts w:asciiTheme="minorHAnsi" w:hAnsiTheme="minorHAnsi" w:cs="Courier New"/>
                <w:sz w:val="22"/>
                <w:szCs w:val="22"/>
              </w:rPr>
              <w:t>.</w:t>
            </w:r>
          </w:p>
        </w:tc>
      </w:tr>
      <w:tr w:rsidR="00B840C7" w:rsidRPr="0029378D" w14:paraId="7030CB6F" w14:textId="77777777" w:rsidTr="00FE5914">
        <w:tc>
          <w:tcPr>
            <w:tcW w:w="1372" w:type="pct"/>
          </w:tcPr>
          <w:p w14:paraId="18CA01BE" w14:textId="782741BC" w:rsidR="00B840C7" w:rsidRDefault="00AC787F" w:rsidP="00B840C7">
            <w:pPr>
              <w:pStyle w:val="PlainText"/>
              <w:jc w:val="left"/>
              <w:rPr>
                <w:rFonts w:ascii="Courier New" w:hAnsi="Courier New" w:cs="Courier New"/>
                <w:b/>
                <w:sz w:val="20"/>
                <w:szCs w:val="20"/>
              </w:rPr>
            </w:pPr>
            <w:r>
              <w:rPr>
                <w:rFonts w:ascii="Courier New" w:hAnsi="Courier New" w:cs="Courier New"/>
                <w:b/>
                <w:sz w:val="20"/>
                <w:szCs w:val="20"/>
              </w:rPr>
              <w:t xml:space="preserve">      20180611/</w:t>
            </w:r>
          </w:p>
        </w:tc>
        <w:tc>
          <w:tcPr>
            <w:tcW w:w="3628" w:type="pct"/>
            <w:gridSpan w:val="2"/>
          </w:tcPr>
          <w:p w14:paraId="18B1986A" w14:textId="4C33583E" w:rsidR="00B840C7" w:rsidRDefault="00AC787F" w:rsidP="00B840C7">
            <w:pPr>
              <w:pStyle w:val="PlainText"/>
              <w:jc w:val="left"/>
              <w:rPr>
                <w:rFonts w:asciiTheme="minorHAnsi" w:hAnsiTheme="minorHAnsi" w:cs="Courier New"/>
                <w:sz w:val="22"/>
                <w:szCs w:val="22"/>
              </w:rPr>
            </w:pPr>
            <w:r>
              <w:rPr>
                <w:rFonts w:asciiTheme="minorHAnsi" w:hAnsiTheme="minorHAnsi" w:cs="Courier New"/>
                <w:sz w:val="22"/>
                <w:szCs w:val="22"/>
              </w:rPr>
              <w:t>Sample conforming to the 20180611 build of the feature catalogue schema</w:t>
            </w:r>
          </w:p>
        </w:tc>
      </w:tr>
      <w:tr w:rsidR="00B840C7" w:rsidRPr="0029378D" w14:paraId="4E9F7AA1" w14:textId="77777777" w:rsidTr="00FE5914">
        <w:tc>
          <w:tcPr>
            <w:tcW w:w="1372" w:type="pct"/>
          </w:tcPr>
          <w:p w14:paraId="1AF9529E" w14:textId="77777777" w:rsidR="00B840C7" w:rsidRDefault="00B840C7" w:rsidP="00B840C7">
            <w:pPr>
              <w:pStyle w:val="PlainText"/>
              <w:jc w:val="left"/>
              <w:rPr>
                <w:rFonts w:ascii="Courier New" w:hAnsi="Courier New" w:cs="Courier New"/>
                <w:b/>
                <w:sz w:val="20"/>
                <w:szCs w:val="20"/>
              </w:rPr>
            </w:pPr>
            <w:r>
              <w:rPr>
                <w:rFonts w:ascii="Courier New" w:hAnsi="Courier New" w:cs="Courier New"/>
                <w:b/>
                <w:sz w:val="20"/>
                <w:szCs w:val="20"/>
              </w:rPr>
              <w:t xml:space="preserve">    permits/</w:t>
            </w:r>
          </w:p>
        </w:tc>
        <w:tc>
          <w:tcPr>
            <w:tcW w:w="3628" w:type="pct"/>
            <w:gridSpan w:val="2"/>
          </w:tcPr>
          <w:p w14:paraId="69E34373" w14:textId="77777777" w:rsidR="00B840C7" w:rsidRDefault="00B840C7" w:rsidP="00B840C7">
            <w:pPr>
              <w:pStyle w:val="PlainText"/>
              <w:jc w:val="left"/>
              <w:rPr>
                <w:rFonts w:asciiTheme="minorHAnsi" w:hAnsiTheme="minorHAnsi" w:cs="Courier New"/>
                <w:sz w:val="22"/>
                <w:szCs w:val="22"/>
              </w:rPr>
            </w:pPr>
            <w:r>
              <w:rPr>
                <w:rFonts w:asciiTheme="minorHAnsi" w:hAnsiTheme="minorHAnsi" w:cs="Courier New"/>
                <w:sz w:val="22"/>
                <w:szCs w:val="22"/>
              </w:rPr>
              <w:t>Permits file sample(s).</w:t>
            </w:r>
          </w:p>
        </w:tc>
      </w:tr>
      <w:tr w:rsidR="00DF02B7" w14:paraId="3801C109" w14:textId="77777777" w:rsidTr="008B1BDE">
        <w:tc>
          <w:tcPr>
            <w:tcW w:w="1372" w:type="pct"/>
          </w:tcPr>
          <w:p w14:paraId="0DABBDC2" w14:textId="6BDD1C30" w:rsidR="00DF02B7" w:rsidRDefault="00DF02B7" w:rsidP="008B1BDE">
            <w:pPr>
              <w:pStyle w:val="PlainText"/>
              <w:jc w:val="left"/>
              <w:rPr>
                <w:rFonts w:ascii="Courier New" w:hAnsi="Courier New" w:cs="Courier New"/>
                <w:b/>
                <w:sz w:val="20"/>
                <w:szCs w:val="20"/>
              </w:rPr>
            </w:pPr>
            <w:r>
              <w:rPr>
                <w:rFonts w:ascii="Courier New" w:hAnsi="Courier New" w:cs="Courier New"/>
                <w:b/>
                <w:sz w:val="20"/>
                <w:szCs w:val="20"/>
              </w:rPr>
              <w:t xml:space="preserve">      20181015/</w:t>
            </w:r>
          </w:p>
        </w:tc>
        <w:tc>
          <w:tcPr>
            <w:tcW w:w="3628" w:type="pct"/>
            <w:gridSpan w:val="2"/>
          </w:tcPr>
          <w:p w14:paraId="109B7C71" w14:textId="36063EBF" w:rsidR="00DF02B7" w:rsidRDefault="00DF02B7" w:rsidP="008B1BDE">
            <w:pPr>
              <w:pStyle w:val="PlainText"/>
              <w:jc w:val="left"/>
              <w:rPr>
                <w:rFonts w:asciiTheme="minorHAnsi" w:hAnsiTheme="minorHAnsi" w:cs="Courier New"/>
                <w:sz w:val="22"/>
                <w:szCs w:val="22"/>
              </w:rPr>
            </w:pPr>
            <w:r>
              <w:rPr>
                <w:rFonts w:asciiTheme="minorHAnsi" w:hAnsiTheme="minorHAnsi" w:cs="Courier New"/>
                <w:sz w:val="22"/>
                <w:szCs w:val="22"/>
              </w:rPr>
              <w:t xml:space="preserve">Sample permit file </w:t>
            </w:r>
            <w:r w:rsidR="00D92844">
              <w:rPr>
                <w:rFonts w:asciiTheme="minorHAnsi" w:hAnsiTheme="minorHAnsi" w:cs="Courier New"/>
                <w:sz w:val="22"/>
                <w:szCs w:val="22"/>
              </w:rPr>
              <w:t>described in Part 15 of S-100 4.0.0</w:t>
            </w:r>
            <w:r>
              <w:rPr>
                <w:rFonts w:asciiTheme="minorHAnsi" w:hAnsiTheme="minorHAnsi" w:cs="Courier New"/>
                <w:sz w:val="22"/>
                <w:szCs w:val="22"/>
              </w:rPr>
              <w:t>.</w:t>
            </w:r>
          </w:p>
        </w:tc>
      </w:tr>
      <w:tr w:rsidR="008F7F2D" w:rsidRPr="0029378D" w14:paraId="0E29CA9A" w14:textId="77777777" w:rsidTr="00FE5914">
        <w:tc>
          <w:tcPr>
            <w:tcW w:w="1372" w:type="pct"/>
          </w:tcPr>
          <w:p w14:paraId="532E6632" w14:textId="4033CEEA"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w:t>
            </w:r>
            <w:r w:rsidR="00D92844">
              <w:rPr>
                <w:rFonts w:ascii="Courier New" w:hAnsi="Courier New" w:cs="Courier New"/>
                <w:b/>
                <w:sz w:val="20"/>
                <w:szCs w:val="20"/>
              </w:rPr>
              <w:t>S98</w:t>
            </w:r>
            <w:r>
              <w:rPr>
                <w:rFonts w:ascii="Courier New" w:hAnsi="Courier New" w:cs="Courier New"/>
                <w:b/>
                <w:sz w:val="20"/>
                <w:szCs w:val="20"/>
              </w:rPr>
              <w:t>/</w:t>
            </w:r>
          </w:p>
          <w:p w14:paraId="1DF78F3C" w14:textId="45B98BA7" w:rsidR="00D92844" w:rsidRDefault="00D92844" w:rsidP="008F7F2D">
            <w:pPr>
              <w:pStyle w:val="PlainText"/>
              <w:jc w:val="left"/>
              <w:rPr>
                <w:rFonts w:ascii="Courier New" w:hAnsi="Courier New" w:cs="Courier New"/>
                <w:b/>
                <w:sz w:val="20"/>
                <w:szCs w:val="20"/>
              </w:rPr>
            </w:pPr>
            <w:r>
              <w:rPr>
                <w:rFonts w:ascii="Courier New" w:hAnsi="Courier New" w:cs="Courier New"/>
                <w:b/>
                <w:sz w:val="20"/>
                <w:szCs w:val="20"/>
              </w:rPr>
              <w:t xml:space="preserve">  S101/</w:t>
            </w:r>
          </w:p>
          <w:p w14:paraId="7A2F711D" w14:textId="26F94C5C" w:rsidR="00D92844" w:rsidRDefault="00D92844" w:rsidP="008F7F2D">
            <w:pPr>
              <w:pStyle w:val="PlainText"/>
              <w:jc w:val="left"/>
              <w:rPr>
                <w:rFonts w:ascii="Courier New" w:hAnsi="Courier New" w:cs="Courier New"/>
                <w:b/>
                <w:sz w:val="20"/>
                <w:szCs w:val="20"/>
              </w:rPr>
            </w:pPr>
            <w:r>
              <w:rPr>
                <w:rFonts w:ascii="Courier New" w:hAnsi="Courier New" w:cs="Courier New"/>
                <w:b/>
                <w:sz w:val="20"/>
                <w:szCs w:val="20"/>
              </w:rPr>
              <w:t xml:space="preserve">  S102/</w:t>
            </w:r>
          </w:p>
          <w:p w14:paraId="44F31BAC" w14:textId="6159A2D4" w:rsidR="00D92844" w:rsidRDefault="00D92844" w:rsidP="008F7F2D">
            <w:pPr>
              <w:pStyle w:val="PlainText"/>
              <w:jc w:val="left"/>
              <w:rPr>
                <w:rFonts w:ascii="Courier New" w:hAnsi="Courier New" w:cs="Courier New"/>
                <w:b/>
                <w:sz w:val="20"/>
                <w:szCs w:val="20"/>
              </w:rPr>
            </w:pPr>
            <w:r>
              <w:rPr>
                <w:rFonts w:ascii="Courier New" w:hAnsi="Courier New" w:cs="Courier New"/>
                <w:b/>
                <w:sz w:val="20"/>
                <w:szCs w:val="20"/>
              </w:rPr>
              <w:t xml:space="preserve">  S111/</w:t>
            </w:r>
          </w:p>
          <w:p w14:paraId="46C8927B" w14:textId="0A57A044" w:rsidR="00D92844" w:rsidRDefault="00D92844" w:rsidP="008F7F2D">
            <w:pPr>
              <w:pStyle w:val="PlainText"/>
              <w:jc w:val="left"/>
              <w:rPr>
                <w:rFonts w:ascii="Courier New" w:hAnsi="Courier New" w:cs="Courier New"/>
                <w:b/>
                <w:sz w:val="20"/>
                <w:szCs w:val="20"/>
              </w:rPr>
            </w:pPr>
            <w:r>
              <w:rPr>
                <w:rFonts w:ascii="Courier New" w:hAnsi="Courier New" w:cs="Courier New"/>
                <w:b/>
                <w:sz w:val="20"/>
                <w:szCs w:val="20"/>
              </w:rPr>
              <w:t xml:space="preserve">  S127/</w:t>
            </w:r>
          </w:p>
          <w:p w14:paraId="7F6CDFC3" w14:textId="1A8749FE" w:rsidR="00D92844" w:rsidRDefault="00D92844" w:rsidP="008F7F2D">
            <w:pPr>
              <w:pStyle w:val="PlainText"/>
              <w:jc w:val="left"/>
              <w:rPr>
                <w:rFonts w:ascii="Courier New" w:hAnsi="Courier New" w:cs="Courier New"/>
                <w:b/>
                <w:sz w:val="20"/>
                <w:szCs w:val="20"/>
              </w:rPr>
            </w:pPr>
          </w:p>
        </w:tc>
        <w:tc>
          <w:tcPr>
            <w:tcW w:w="3628" w:type="pct"/>
            <w:gridSpan w:val="2"/>
          </w:tcPr>
          <w:p w14:paraId="7B79EFB9" w14:textId="77777777" w:rsidR="00FC4AC7" w:rsidRDefault="00D05F89" w:rsidP="008F7F2D">
            <w:pPr>
              <w:pStyle w:val="PlainText"/>
              <w:jc w:val="left"/>
              <w:rPr>
                <w:rFonts w:asciiTheme="minorHAnsi" w:hAnsiTheme="minorHAnsi" w:cs="Courier New"/>
                <w:sz w:val="22"/>
                <w:szCs w:val="22"/>
              </w:rPr>
            </w:pPr>
            <w:r>
              <w:rPr>
                <w:rFonts w:asciiTheme="minorHAnsi" w:hAnsiTheme="minorHAnsi" w:cs="Courier New"/>
                <w:sz w:val="22"/>
                <w:szCs w:val="22"/>
              </w:rPr>
              <w:t>Samples of S-100 e</w:t>
            </w:r>
            <w:r w:rsidR="001A4556">
              <w:rPr>
                <w:rFonts w:asciiTheme="minorHAnsi" w:hAnsiTheme="minorHAnsi" w:cs="Courier New"/>
                <w:sz w:val="22"/>
                <w:szCs w:val="22"/>
              </w:rPr>
              <w:t>xchange catalogue</w:t>
            </w:r>
            <w:r>
              <w:rPr>
                <w:rFonts w:asciiTheme="minorHAnsi" w:hAnsiTheme="minorHAnsi" w:cs="Courier New"/>
                <w:sz w:val="22"/>
                <w:szCs w:val="22"/>
              </w:rPr>
              <w:t xml:space="preserve"> and ISO 19115-3 metadata</w:t>
            </w:r>
            <w:r w:rsidR="00D92844">
              <w:rPr>
                <w:rFonts w:asciiTheme="minorHAnsi" w:hAnsiTheme="minorHAnsi" w:cs="Courier New"/>
                <w:sz w:val="22"/>
                <w:szCs w:val="22"/>
              </w:rPr>
              <w:t xml:space="preserve"> for the respective products</w:t>
            </w:r>
            <w:r>
              <w:rPr>
                <w:rFonts w:asciiTheme="minorHAnsi" w:hAnsiTheme="minorHAnsi" w:cs="Courier New"/>
                <w:sz w:val="22"/>
                <w:szCs w:val="22"/>
              </w:rPr>
              <w:t>.</w:t>
            </w:r>
          </w:p>
          <w:p w14:paraId="6F4E3639" w14:textId="78735467" w:rsidR="008F7F2D" w:rsidRDefault="00D92844"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The S-127 folder also contains a sample Marine Traffic Management </w:t>
            </w:r>
            <w:r w:rsidR="00FC4AC7">
              <w:rPr>
                <w:rFonts w:asciiTheme="minorHAnsi" w:hAnsiTheme="minorHAnsi" w:cs="Courier New"/>
                <w:sz w:val="22"/>
                <w:szCs w:val="22"/>
              </w:rPr>
              <w:t>exchange set</w:t>
            </w:r>
            <w:r>
              <w:rPr>
                <w:rFonts w:asciiTheme="minorHAnsi" w:hAnsiTheme="minorHAnsi" w:cs="Courier New"/>
                <w:sz w:val="22"/>
                <w:szCs w:val="22"/>
              </w:rPr>
              <w:t>.</w:t>
            </w:r>
          </w:p>
          <w:p w14:paraId="5AC058A7" w14:textId="77777777" w:rsidR="00D92844" w:rsidRDefault="00D92844"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The S122, S123, and S412 folders are empty because S122 1.0.0 and S123 1.0.0 reference S-100 Edition 3.0.0 and the scope of S412 </w:t>
            </w:r>
            <w:r w:rsidR="00C16997">
              <w:rPr>
                <w:rFonts w:asciiTheme="minorHAnsi" w:hAnsiTheme="minorHAnsi" w:cs="Courier New"/>
                <w:sz w:val="22"/>
                <w:szCs w:val="22"/>
              </w:rPr>
              <w:t>may change</w:t>
            </w:r>
            <w:r>
              <w:rPr>
                <w:rFonts w:asciiTheme="minorHAnsi" w:hAnsiTheme="minorHAnsi" w:cs="Courier New"/>
                <w:sz w:val="22"/>
                <w:szCs w:val="22"/>
              </w:rPr>
              <w:t>.</w:t>
            </w:r>
          </w:p>
          <w:p w14:paraId="0F267ADA" w14:textId="77777777" w:rsidR="00C16997" w:rsidRDefault="00C16997" w:rsidP="008F7F2D">
            <w:pPr>
              <w:pStyle w:val="PlainText"/>
              <w:jc w:val="left"/>
              <w:rPr>
                <w:rFonts w:asciiTheme="minorHAnsi" w:hAnsiTheme="minorHAnsi" w:cs="Courier New"/>
                <w:sz w:val="22"/>
                <w:szCs w:val="22"/>
              </w:rPr>
            </w:pPr>
            <w:r>
              <w:rPr>
                <w:rFonts w:asciiTheme="minorHAnsi" w:hAnsiTheme="minorHAnsi" w:cs="Courier New"/>
                <w:sz w:val="22"/>
                <w:szCs w:val="22"/>
              </w:rPr>
              <w:t>The data quality reporting examples are tentative since conventions for reporting data quality have not been formalized.</w:t>
            </w:r>
          </w:p>
          <w:p w14:paraId="37AC5647" w14:textId="77777777" w:rsidR="00255363" w:rsidRDefault="00312EAB"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The S-101 exchange catalogue file example intentionally omits an element in one support file </w:t>
            </w:r>
            <w:r w:rsidR="00255363">
              <w:rPr>
                <w:rFonts w:asciiTheme="minorHAnsi" w:hAnsiTheme="minorHAnsi" w:cs="Courier New"/>
                <w:sz w:val="22"/>
                <w:szCs w:val="22"/>
              </w:rPr>
              <w:t xml:space="preserve">discovery </w:t>
            </w:r>
            <w:r>
              <w:rPr>
                <w:rFonts w:asciiTheme="minorHAnsi" w:hAnsiTheme="minorHAnsi" w:cs="Courier New"/>
                <w:sz w:val="22"/>
                <w:szCs w:val="22"/>
              </w:rPr>
              <w:t>block to demonstrate the operation of Schematron rules.</w:t>
            </w:r>
          </w:p>
          <w:p w14:paraId="0ED14AA8" w14:textId="33B76A49" w:rsidR="00312EAB" w:rsidRPr="002E153E" w:rsidRDefault="00312EAB" w:rsidP="008F7F2D">
            <w:pPr>
              <w:pStyle w:val="PlainText"/>
              <w:jc w:val="left"/>
              <w:rPr>
                <w:rFonts w:asciiTheme="minorHAnsi" w:hAnsiTheme="minorHAnsi" w:cs="Courier New"/>
                <w:sz w:val="22"/>
                <w:szCs w:val="22"/>
              </w:rPr>
            </w:pPr>
            <w:r>
              <w:rPr>
                <w:rFonts w:asciiTheme="minorHAnsi" w:hAnsiTheme="minorHAnsi" w:cs="Courier New"/>
                <w:sz w:val="22"/>
                <w:szCs w:val="22"/>
              </w:rPr>
              <w:t xml:space="preserve">There will be some informative messages for S-nnn exchange catalogue files reporting the number of </w:t>
            </w:r>
            <w:r w:rsidR="00255363">
              <w:rPr>
                <w:rFonts w:asciiTheme="minorHAnsi" w:hAnsiTheme="minorHAnsi" w:cs="Courier New"/>
                <w:sz w:val="22"/>
                <w:szCs w:val="22"/>
              </w:rPr>
              <w:t xml:space="preserve">discovery </w:t>
            </w:r>
            <w:r>
              <w:rPr>
                <w:rFonts w:asciiTheme="minorHAnsi" w:hAnsiTheme="minorHAnsi" w:cs="Courier New"/>
                <w:sz w:val="22"/>
                <w:szCs w:val="22"/>
              </w:rPr>
              <w:t xml:space="preserve">blocks </w:t>
            </w:r>
            <w:r w:rsidR="00255363">
              <w:rPr>
                <w:rFonts w:asciiTheme="minorHAnsi" w:hAnsiTheme="minorHAnsi" w:cs="Courier New"/>
                <w:sz w:val="22"/>
                <w:szCs w:val="22"/>
              </w:rPr>
              <w:t>for different types of files</w:t>
            </w:r>
            <w:r>
              <w:rPr>
                <w:rFonts w:asciiTheme="minorHAnsi" w:hAnsiTheme="minorHAnsi" w:cs="Courier New"/>
                <w:sz w:val="22"/>
                <w:szCs w:val="22"/>
              </w:rPr>
              <w:t>.</w:t>
            </w:r>
          </w:p>
        </w:tc>
      </w:tr>
    </w:tbl>
    <w:p w14:paraId="2DED5B57" w14:textId="2156378C" w:rsidR="0029378D" w:rsidRPr="0029378D" w:rsidRDefault="0029378D" w:rsidP="00F46B59">
      <w:pPr>
        <w:pStyle w:val="PlainText"/>
        <w:rPr>
          <w:rFonts w:asciiTheme="minorHAnsi" w:hAnsiTheme="minorHAnsi" w:cs="Courier New"/>
          <w:sz w:val="22"/>
          <w:szCs w:val="22"/>
        </w:rPr>
      </w:pPr>
    </w:p>
    <w:p w14:paraId="05D5D4C7" w14:textId="77777777" w:rsidR="0029378D" w:rsidRDefault="0029378D" w:rsidP="00F46B59">
      <w:pPr>
        <w:pStyle w:val="PlainText"/>
        <w:rPr>
          <w:rFonts w:asciiTheme="minorHAnsi" w:hAnsiTheme="minorHAnsi" w:cs="Courier New"/>
          <w:sz w:val="22"/>
          <w:szCs w:val="22"/>
        </w:rPr>
      </w:pPr>
    </w:p>
    <w:p w14:paraId="7750844C" w14:textId="77777777" w:rsidR="00ED13BC" w:rsidRDefault="00ED13BC" w:rsidP="00ED13BC">
      <w:pPr>
        <w:pStyle w:val="Caption"/>
        <w:keepNext/>
      </w:pPr>
      <w:r>
        <w:lastRenderedPageBreak/>
        <w:t xml:space="preserve">Table </w:t>
      </w:r>
      <w:r w:rsidR="002E13AA">
        <w:rPr>
          <w:noProof/>
        </w:rPr>
        <w:fldChar w:fldCharType="begin"/>
      </w:r>
      <w:r w:rsidR="002E13AA">
        <w:rPr>
          <w:noProof/>
        </w:rPr>
        <w:instrText xml:space="preserve"> SEQ Table \* ARABIC </w:instrText>
      </w:r>
      <w:r w:rsidR="002E13AA">
        <w:rPr>
          <w:noProof/>
        </w:rPr>
        <w:fldChar w:fldCharType="separate"/>
      </w:r>
      <w:r>
        <w:rPr>
          <w:noProof/>
        </w:rPr>
        <w:t>2</w:t>
      </w:r>
      <w:r w:rsidR="002E13AA">
        <w:rPr>
          <w:noProof/>
        </w:rPr>
        <w:fldChar w:fldCharType="end"/>
      </w:r>
      <w:r>
        <w:t>. Codelists</w:t>
      </w:r>
    </w:p>
    <w:tbl>
      <w:tblPr>
        <w:tblStyle w:val="TableGrid"/>
        <w:tblW w:w="5000" w:type="pct"/>
        <w:tblLook w:val="04A0" w:firstRow="1" w:lastRow="0" w:firstColumn="1" w:lastColumn="0" w:noHBand="0" w:noVBand="1"/>
      </w:tblPr>
      <w:tblGrid>
        <w:gridCol w:w="5497"/>
        <w:gridCol w:w="4079"/>
      </w:tblGrid>
      <w:tr w:rsidR="00A253D7" w:rsidRPr="0029378D" w14:paraId="2AADF79C" w14:textId="77777777" w:rsidTr="0011698A">
        <w:trPr>
          <w:cantSplit/>
        </w:trPr>
        <w:tc>
          <w:tcPr>
            <w:tcW w:w="5000" w:type="pct"/>
            <w:gridSpan w:val="2"/>
          </w:tcPr>
          <w:p w14:paraId="66F045AD"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sidR="0011698A">
              <w:rPr>
                <w:rFonts w:asciiTheme="minorHAnsi" w:hAnsiTheme="minorHAnsi" w:cs="Courier New"/>
                <w:b/>
                <w:i/>
                <w:sz w:val="22"/>
                <w:szCs w:val="22"/>
              </w:rPr>
              <w:t>Codelist locations</w:t>
            </w:r>
          </w:p>
        </w:tc>
      </w:tr>
      <w:tr w:rsidR="00A253D7" w:rsidRPr="0029378D" w14:paraId="7F21687D" w14:textId="77777777" w:rsidTr="00A253D7">
        <w:tc>
          <w:tcPr>
            <w:tcW w:w="2870" w:type="pct"/>
          </w:tcPr>
          <w:p w14:paraId="6F00D584" w14:textId="77777777" w:rsidR="00A253D7" w:rsidRPr="002E153E" w:rsidRDefault="00A253D7" w:rsidP="00B133CD">
            <w:pPr>
              <w:pStyle w:val="PlainText"/>
              <w:jc w:val="left"/>
              <w:rPr>
                <w:rFonts w:ascii="Courier New" w:hAnsi="Courier New" w:cs="Courier New"/>
                <w:b/>
                <w:sz w:val="20"/>
                <w:szCs w:val="20"/>
              </w:rPr>
            </w:pPr>
            <w:r w:rsidRPr="00A253D7">
              <w:rPr>
                <w:rFonts w:ascii="Courier New" w:hAnsi="Courier New" w:cs="Courier New"/>
                <w:b/>
                <w:sz w:val="20"/>
                <w:szCs w:val="20"/>
              </w:rPr>
              <w:t>S100/4.0.0/resources/Codelists/</w:t>
            </w:r>
          </w:p>
        </w:tc>
        <w:tc>
          <w:tcPr>
            <w:tcW w:w="2130" w:type="pct"/>
          </w:tcPr>
          <w:p w14:paraId="0E0C0B7D" w14:textId="77777777" w:rsidR="00A253D7" w:rsidRPr="0029378D" w:rsidRDefault="00A253D7" w:rsidP="00B133CD">
            <w:pPr>
              <w:pStyle w:val="PlainText"/>
              <w:jc w:val="left"/>
              <w:rPr>
                <w:rFonts w:asciiTheme="minorHAnsi" w:hAnsiTheme="minorHAnsi" w:cs="Courier New"/>
                <w:sz w:val="22"/>
                <w:szCs w:val="22"/>
              </w:rPr>
            </w:pPr>
            <w:r w:rsidRPr="00A253D7">
              <w:rPr>
                <w:rFonts w:asciiTheme="minorHAnsi" w:hAnsiTheme="minorHAnsi" w:cs="Courier New"/>
                <w:sz w:val="22"/>
                <w:szCs w:val="22"/>
              </w:rPr>
              <w:t>Container for S-100 codelist folders</w:t>
            </w:r>
          </w:p>
        </w:tc>
      </w:tr>
      <w:tr w:rsidR="00A253D7" w:rsidRPr="0029378D" w14:paraId="3855EA2D" w14:textId="77777777" w:rsidTr="00A253D7">
        <w:tc>
          <w:tcPr>
            <w:tcW w:w="2870" w:type="pct"/>
          </w:tcPr>
          <w:p w14:paraId="3FB27873"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r w:rsidR="00A253D7" w:rsidRPr="00A253D7">
              <w:rPr>
                <w:rFonts w:ascii="Courier New" w:hAnsi="Courier New" w:cs="Courier New"/>
                <w:b/>
                <w:sz w:val="20"/>
                <w:szCs w:val="20"/>
              </w:rPr>
              <w:t>cat/codelists.xml</w:t>
            </w:r>
          </w:p>
        </w:tc>
        <w:tc>
          <w:tcPr>
            <w:tcW w:w="2130" w:type="pct"/>
          </w:tcPr>
          <w:p w14:paraId="243C487B" w14:textId="6073E22F" w:rsidR="00460E1B" w:rsidRDefault="00952140" w:rsidP="00A253D7">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codelists file.  </w:t>
            </w:r>
            <w:r w:rsidR="00A253D7" w:rsidRPr="00A253D7">
              <w:rPr>
                <w:rFonts w:asciiTheme="minorHAnsi" w:hAnsiTheme="minorHAnsi" w:cs="Courier New"/>
                <w:sz w:val="22"/>
                <w:szCs w:val="22"/>
              </w:rPr>
              <w:t>IHO S-100 codelists in ISO catalog format</w:t>
            </w:r>
            <w:r>
              <w:rPr>
                <w:rFonts w:asciiTheme="minorHAnsi" w:hAnsiTheme="minorHAnsi" w:cs="Courier New"/>
                <w:sz w:val="22"/>
                <w:szCs w:val="22"/>
              </w:rPr>
              <w:t>. Supplements the ISO codelists file by defining two codelists not defined in that file</w:t>
            </w:r>
            <w:r w:rsidR="00D56579">
              <w:rPr>
                <w:rFonts w:asciiTheme="minorHAnsi" w:hAnsiTheme="minorHAnsi" w:cs="Courier New"/>
                <w:sz w:val="22"/>
                <w:szCs w:val="22"/>
              </w:rPr>
              <w:t xml:space="preserve"> (language and character set codes)</w:t>
            </w:r>
            <w:r>
              <w:rPr>
                <w:rFonts w:asciiTheme="minorHAnsi" w:hAnsiTheme="minorHAnsi" w:cs="Courier New"/>
                <w:sz w:val="22"/>
                <w:szCs w:val="22"/>
              </w:rPr>
              <w:t>.</w:t>
            </w:r>
          </w:p>
          <w:p w14:paraId="3CC3A320" w14:textId="5591BCD3" w:rsidR="00DA1ED5" w:rsidRPr="0029378D" w:rsidRDefault="00D56579" w:rsidP="00A253D7">
            <w:pPr>
              <w:pStyle w:val="PlainText"/>
              <w:jc w:val="left"/>
              <w:rPr>
                <w:rFonts w:asciiTheme="minorHAnsi" w:hAnsiTheme="minorHAnsi" w:cs="Courier New"/>
                <w:sz w:val="22"/>
                <w:szCs w:val="22"/>
              </w:rPr>
            </w:pPr>
            <w:r>
              <w:rPr>
                <w:rFonts w:asciiTheme="minorHAnsi" w:hAnsiTheme="minorHAnsi" w:cs="Courier New"/>
                <w:sz w:val="22"/>
                <w:szCs w:val="22"/>
              </w:rPr>
              <w:t>Also includes</w:t>
            </w:r>
            <w:r w:rsidR="00DA1ED5">
              <w:rPr>
                <w:rFonts w:asciiTheme="minorHAnsi" w:hAnsiTheme="minorHAnsi" w:cs="Courier New"/>
                <w:sz w:val="22"/>
                <w:szCs w:val="22"/>
              </w:rPr>
              <w:t xml:space="preserve"> a codelist for the data encoding format described in S-100 Part 10c, for use by specifications which encode that in metadata files.</w:t>
            </w:r>
          </w:p>
        </w:tc>
      </w:tr>
      <w:tr w:rsidR="00A253D7" w:rsidRPr="0029378D" w14:paraId="29B9D708" w14:textId="77777777" w:rsidTr="00A253D7">
        <w:tc>
          <w:tcPr>
            <w:tcW w:w="2870" w:type="pct"/>
          </w:tcPr>
          <w:p w14:paraId="53059B3C"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r w:rsidR="00A253D7" w:rsidRPr="00A253D7">
              <w:rPr>
                <w:rFonts w:ascii="Courier New" w:hAnsi="Courier New" w:cs="Courier New"/>
                <w:b/>
                <w:sz w:val="20"/>
                <w:szCs w:val="20"/>
              </w:rPr>
              <w:t>gml/*.xml</w:t>
            </w:r>
          </w:p>
        </w:tc>
        <w:tc>
          <w:tcPr>
            <w:tcW w:w="2130" w:type="pct"/>
          </w:tcPr>
          <w:p w14:paraId="1921334D" w14:textId="77777777" w:rsidR="00A253D7" w:rsidRPr="0029378D" w:rsidRDefault="00A253D7" w:rsidP="00A253D7">
            <w:pPr>
              <w:pStyle w:val="PlainText"/>
              <w:jc w:val="left"/>
              <w:rPr>
                <w:rFonts w:asciiTheme="minorHAnsi" w:hAnsiTheme="minorHAnsi" w:cs="Courier New"/>
                <w:sz w:val="22"/>
                <w:szCs w:val="22"/>
              </w:rPr>
            </w:pPr>
            <w:r w:rsidRPr="00A253D7">
              <w:rPr>
                <w:rFonts w:asciiTheme="minorHAnsi" w:hAnsiTheme="minorHAnsi" w:cs="Courier New"/>
                <w:sz w:val="22"/>
                <w:szCs w:val="22"/>
              </w:rPr>
              <w:t>IHO S-100 codelists in GML dictionary format</w:t>
            </w:r>
            <w:r>
              <w:rPr>
                <w:rFonts w:asciiTheme="minorHAnsi" w:hAnsiTheme="minorHAnsi" w:cs="Courier New"/>
                <w:sz w:val="22"/>
                <w:szCs w:val="22"/>
              </w:rPr>
              <w:t xml:space="preserve"> (currently none)</w:t>
            </w:r>
          </w:p>
        </w:tc>
      </w:tr>
      <w:tr w:rsidR="00A253D7" w:rsidRPr="0029378D" w14:paraId="63BC470D" w14:textId="77777777" w:rsidTr="00B133CD">
        <w:tc>
          <w:tcPr>
            <w:tcW w:w="5000" w:type="pct"/>
            <w:gridSpan w:val="2"/>
          </w:tcPr>
          <w:p w14:paraId="597B2160"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sidR="0011698A">
              <w:rPr>
                <w:rFonts w:asciiTheme="minorHAnsi" w:hAnsiTheme="minorHAnsi" w:cs="Courier New"/>
                <w:b/>
                <w:i/>
                <w:sz w:val="22"/>
                <w:szCs w:val="22"/>
              </w:rPr>
              <w:t>Codelist locations</w:t>
            </w:r>
          </w:p>
        </w:tc>
      </w:tr>
      <w:tr w:rsidR="0011698A" w:rsidRPr="0029378D" w14:paraId="46D61844" w14:textId="77777777" w:rsidTr="00A253D7">
        <w:tc>
          <w:tcPr>
            <w:tcW w:w="2870" w:type="pct"/>
          </w:tcPr>
          <w:p w14:paraId="48FE9C22" w14:textId="77777777" w:rsidR="0011698A" w:rsidRPr="002E153E" w:rsidRDefault="0011698A" w:rsidP="0011698A">
            <w:pPr>
              <w:pStyle w:val="PlainText"/>
              <w:jc w:val="left"/>
              <w:rPr>
                <w:rFonts w:ascii="Courier New" w:hAnsi="Courier New" w:cs="Courier New"/>
                <w:b/>
                <w:sz w:val="20"/>
                <w:szCs w:val="20"/>
              </w:rPr>
            </w:pPr>
            <w:r w:rsidRPr="00A253D7">
              <w:rPr>
                <w:rFonts w:ascii="Courier New" w:hAnsi="Courier New" w:cs="Courier New"/>
                <w:b/>
                <w:sz w:val="20"/>
                <w:szCs w:val="20"/>
              </w:rPr>
              <w:t>standards.iso.org/19115/resources/Codelists/</w:t>
            </w:r>
          </w:p>
        </w:tc>
        <w:tc>
          <w:tcPr>
            <w:tcW w:w="2130" w:type="pct"/>
          </w:tcPr>
          <w:p w14:paraId="6AB89918" w14:textId="77777777" w:rsidR="0011698A" w:rsidRPr="0029378D" w:rsidRDefault="0011698A" w:rsidP="0011698A">
            <w:pPr>
              <w:pStyle w:val="PlainText"/>
              <w:jc w:val="left"/>
              <w:rPr>
                <w:rFonts w:asciiTheme="minorHAnsi" w:hAnsiTheme="minorHAnsi" w:cs="Courier New"/>
                <w:sz w:val="22"/>
                <w:szCs w:val="22"/>
              </w:rPr>
            </w:pPr>
            <w:r w:rsidRPr="00A253D7">
              <w:rPr>
                <w:rFonts w:asciiTheme="minorHAnsi" w:hAnsiTheme="minorHAnsi" w:cs="Courier New"/>
                <w:sz w:val="22"/>
                <w:szCs w:val="22"/>
              </w:rPr>
              <w:t>Container for ISO codelist folders (see Note 2 below)</w:t>
            </w:r>
          </w:p>
        </w:tc>
      </w:tr>
      <w:tr w:rsidR="0011698A" w:rsidRPr="0029378D" w14:paraId="3C99F69C" w14:textId="77777777" w:rsidTr="00A253D7">
        <w:tc>
          <w:tcPr>
            <w:tcW w:w="2870" w:type="pct"/>
          </w:tcPr>
          <w:p w14:paraId="1E6DCDC9" w14:textId="77777777" w:rsidR="0011698A" w:rsidRPr="002E153E" w:rsidRDefault="008842DB" w:rsidP="0011698A">
            <w:pPr>
              <w:pStyle w:val="PlainText"/>
              <w:jc w:val="left"/>
              <w:rPr>
                <w:rFonts w:ascii="Courier New" w:hAnsi="Courier New" w:cs="Courier New"/>
                <w:b/>
                <w:sz w:val="20"/>
                <w:szCs w:val="20"/>
              </w:rPr>
            </w:pPr>
            <w:r>
              <w:rPr>
                <w:rFonts w:ascii="Courier New" w:hAnsi="Courier New" w:cs="Courier New"/>
                <w:b/>
                <w:sz w:val="20"/>
                <w:szCs w:val="20"/>
              </w:rPr>
              <w:t xml:space="preserve">  </w:t>
            </w:r>
            <w:r w:rsidR="0011698A" w:rsidRPr="00A253D7">
              <w:rPr>
                <w:rFonts w:ascii="Courier New" w:hAnsi="Courier New" w:cs="Courier New"/>
                <w:b/>
                <w:sz w:val="20"/>
                <w:szCs w:val="20"/>
              </w:rPr>
              <w:t>cat/codelists.xml</w:t>
            </w:r>
          </w:p>
        </w:tc>
        <w:tc>
          <w:tcPr>
            <w:tcW w:w="2130" w:type="pct"/>
          </w:tcPr>
          <w:p w14:paraId="757C4CC4" w14:textId="77777777" w:rsidR="0011698A" w:rsidRPr="0029378D" w:rsidRDefault="00B95E88" w:rsidP="0011698A">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codelists file. </w:t>
            </w:r>
            <w:r w:rsidR="0011698A" w:rsidRPr="00A253D7">
              <w:rPr>
                <w:rFonts w:asciiTheme="minorHAnsi" w:hAnsiTheme="minorHAnsi" w:cs="Courier New"/>
                <w:sz w:val="22"/>
                <w:szCs w:val="22"/>
              </w:rPr>
              <w:t>ISO TC211 codelists in a single file in ISO catalog format</w:t>
            </w:r>
            <w:r w:rsidR="006E49B8">
              <w:rPr>
                <w:rFonts w:asciiTheme="minorHAnsi" w:hAnsiTheme="minorHAnsi" w:cs="Courier New"/>
                <w:sz w:val="22"/>
                <w:szCs w:val="22"/>
              </w:rPr>
              <w:t>.</w:t>
            </w:r>
          </w:p>
        </w:tc>
      </w:tr>
      <w:tr w:rsidR="0011698A" w:rsidRPr="0029378D" w14:paraId="0382C1B3" w14:textId="77777777" w:rsidTr="00A253D7">
        <w:tc>
          <w:tcPr>
            <w:tcW w:w="2870" w:type="pct"/>
          </w:tcPr>
          <w:p w14:paraId="79969ECD" w14:textId="77777777" w:rsidR="0011698A" w:rsidRPr="002E153E" w:rsidRDefault="008842DB" w:rsidP="0011698A">
            <w:pPr>
              <w:pStyle w:val="PlainText"/>
              <w:jc w:val="left"/>
              <w:rPr>
                <w:rFonts w:ascii="Courier New" w:hAnsi="Courier New" w:cs="Courier New"/>
                <w:b/>
                <w:sz w:val="20"/>
                <w:szCs w:val="20"/>
              </w:rPr>
            </w:pPr>
            <w:r>
              <w:rPr>
                <w:rFonts w:ascii="Courier New" w:hAnsi="Courier New" w:cs="Courier New"/>
                <w:b/>
                <w:sz w:val="20"/>
                <w:szCs w:val="20"/>
              </w:rPr>
              <w:t xml:space="preserve">  </w:t>
            </w:r>
            <w:r w:rsidR="0011698A" w:rsidRPr="00A253D7">
              <w:rPr>
                <w:rFonts w:ascii="Courier New" w:hAnsi="Courier New" w:cs="Courier New"/>
                <w:b/>
                <w:sz w:val="20"/>
                <w:szCs w:val="20"/>
              </w:rPr>
              <w:t>gml/*.xml</w:t>
            </w:r>
          </w:p>
        </w:tc>
        <w:tc>
          <w:tcPr>
            <w:tcW w:w="2130" w:type="pct"/>
          </w:tcPr>
          <w:p w14:paraId="22572067" w14:textId="77777777" w:rsidR="0011698A" w:rsidRPr="0029378D" w:rsidRDefault="0011698A" w:rsidP="0011698A">
            <w:pPr>
              <w:pStyle w:val="PlainText"/>
              <w:jc w:val="left"/>
              <w:rPr>
                <w:rFonts w:asciiTheme="minorHAnsi" w:hAnsiTheme="minorHAnsi" w:cs="Courier New"/>
                <w:sz w:val="22"/>
                <w:szCs w:val="22"/>
              </w:rPr>
            </w:pPr>
            <w:r w:rsidRPr="00A253D7">
              <w:rPr>
                <w:rFonts w:asciiTheme="minorHAnsi" w:hAnsiTheme="minorHAnsi" w:cs="Courier New"/>
                <w:sz w:val="22"/>
                <w:szCs w:val="22"/>
              </w:rPr>
              <w:t>Codelists in separate files in GML dictionary format. Currently has more codelists than the ISO "cat" codelists.xml</w:t>
            </w:r>
          </w:p>
        </w:tc>
      </w:tr>
      <w:tr w:rsidR="00B31C01" w:rsidRPr="0029378D" w14:paraId="39F7EED4" w14:textId="77777777" w:rsidTr="00A253D7">
        <w:tc>
          <w:tcPr>
            <w:tcW w:w="2870" w:type="pct"/>
          </w:tcPr>
          <w:p w14:paraId="4A4D9EEF" w14:textId="77777777" w:rsidR="00B31C01" w:rsidRDefault="006E49B8" w:rsidP="006E49B8">
            <w:pPr>
              <w:pStyle w:val="PlainText"/>
              <w:jc w:val="left"/>
              <w:rPr>
                <w:rFonts w:ascii="Courier New" w:hAnsi="Courier New" w:cs="Courier New"/>
                <w:b/>
                <w:sz w:val="20"/>
                <w:szCs w:val="20"/>
              </w:rPr>
            </w:pPr>
            <w:r>
              <w:rPr>
                <w:rFonts w:ascii="Courier New" w:hAnsi="Courier New" w:cs="Courier New"/>
                <w:b/>
                <w:sz w:val="20"/>
                <w:szCs w:val="20"/>
              </w:rPr>
              <w:t>standards.iso.org/191xx/.../codelists.xml</w:t>
            </w:r>
          </w:p>
        </w:tc>
        <w:tc>
          <w:tcPr>
            <w:tcW w:w="2130" w:type="pct"/>
          </w:tcPr>
          <w:p w14:paraId="1ED7056D" w14:textId="4EFE6D01" w:rsidR="0048667C" w:rsidRPr="00A253D7" w:rsidRDefault="006E49B8" w:rsidP="006E49B8">
            <w:pPr>
              <w:pStyle w:val="PlainText"/>
              <w:jc w:val="left"/>
              <w:rPr>
                <w:rFonts w:asciiTheme="minorHAnsi" w:hAnsiTheme="minorHAnsi" w:cs="Courier New"/>
                <w:sz w:val="22"/>
                <w:szCs w:val="22"/>
              </w:rPr>
            </w:pPr>
            <w:r>
              <w:rPr>
                <w:rFonts w:asciiTheme="minorHAnsi" w:hAnsiTheme="minorHAnsi" w:cs="Courier New"/>
                <w:sz w:val="22"/>
                <w:szCs w:val="22"/>
              </w:rPr>
              <w:t>Additional locations for the codelists for individual specifications as separate files.</w:t>
            </w:r>
            <w:r w:rsidR="00B95E88">
              <w:rPr>
                <w:rFonts w:asciiTheme="minorHAnsi" w:hAnsiTheme="minorHAnsi" w:cs="Courier New"/>
                <w:sz w:val="22"/>
                <w:szCs w:val="22"/>
              </w:rPr>
              <w:t xml:space="preserve"> The ISO TC211 distribution includes these files for convenience. However, to minimize the chances of conflicts, S-100 implementations must treat these files as fallbacks, i.e., use these files only if the codelist is not specified in the ISO 19115 comprehensive codelists file or the S-100 comprehensive codelists file.</w:t>
            </w:r>
          </w:p>
        </w:tc>
      </w:tr>
      <w:tr w:rsidR="00EF06B8" w:rsidRPr="0029378D" w14:paraId="3B7ECA62" w14:textId="77777777" w:rsidTr="00EF06B8">
        <w:tc>
          <w:tcPr>
            <w:tcW w:w="5000" w:type="pct"/>
            <w:gridSpan w:val="2"/>
          </w:tcPr>
          <w:p w14:paraId="553A5FEC" w14:textId="0ACC1E7B" w:rsidR="00EF06B8" w:rsidRPr="00613DDA" w:rsidRDefault="00EF06B8" w:rsidP="00613DDA">
            <w:pPr>
              <w:pStyle w:val="PlainText"/>
              <w:spacing w:before="120" w:after="120"/>
              <w:rPr>
                <w:rFonts w:asciiTheme="minorHAnsi" w:hAnsiTheme="minorHAnsi" w:cs="Courier New"/>
                <w:b/>
                <w:i/>
                <w:sz w:val="22"/>
                <w:szCs w:val="22"/>
              </w:rPr>
            </w:pPr>
            <w:r w:rsidRPr="00613DDA">
              <w:rPr>
                <w:rFonts w:asciiTheme="minorHAnsi" w:hAnsiTheme="minorHAnsi" w:cs="Courier New"/>
                <w:b/>
                <w:i/>
                <w:sz w:val="22"/>
                <w:szCs w:val="22"/>
              </w:rPr>
              <w:t>Product-specific codelist locations</w:t>
            </w:r>
          </w:p>
        </w:tc>
      </w:tr>
      <w:tr w:rsidR="00EF06B8" w:rsidRPr="0029378D" w14:paraId="7231354C" w14:textId="77777777" w:rsidTr="00A253D7">
        <w:tc>
          <w:tcPr>
            <w:tcW w:w="2870" w:type="pct"/>
          </w:tcPr>
          <w:p w14:paraId="52DB558E" w14:textId="11C61479" w:rsidR="00EF06B8" w:rsidRDefault="00EF06B8" w:rsidP="00613DDA">
            <w:pPr>
              <w:pStyle w:val="PlainText"/>
              <w:jc w:val="left"/>
              <w:rPr>
                <w:rFonts w:ascii="Courier New" w:hAnsi="Courier New" w:cs="Courier New"/>
                <w:b/>
                <w:sz w:val="20"/>
                <w:szCs w:val="20"/>
              </w:rPr>
            </w:pPr>
            <w:r>
              <w:rPr>
                <w:rFonts w:ascii="Courier New" w:hAnsi="Courier New" w:cs="Courier New"/>
                <w:b/>
                <w:sz w:val="20"/>
                <w:szCs w:val="20"/>
              </w:rPr>
              <w:t>&lt;Snnn&gt;/&lt;version&gt;/resources/Codelists/...</w:t>
            </w:r>
          </w:p>
        </w:tc>
        <w:tc>
          <w:tcPr>
            <w:tcW w:w="2130" w:type="pct"/>
          </w:tcPr>
          <w:p w14:paraId="16567E36" w14:textId="77777777" w:rsidR="00EF06B8" w:rsidRDefault="00EF06B8" w:rsidP="00EF06B8">
            <w:pPr>
              <w:pStyle w:val="PlainText"/>
              <w:jc w:val="left"/>
              <w:rPr>
                <w:rFonts w:asciiTheme="minorHAnsi" w:hAnsiTheme="minorHAnsi" w:cs="Courier New"/>
                <w:sz w:val="22"/>
                <w:szCs w:val="22"/>
              </w:rPr>
            </w:pPr>
            <w:r>
              <w:rPr>
                <w:rFonts w:asciiTheme="minorHAnsi" w:hAnsiTheme="minorHAnsi" w:cs="Courier New"/>
                <w:sz w:val="22"/>
                <w:szCs w:val="22"/>
              </w:rPr>
              <w:t>Codelists specific to S-nnn products.</w:t>
            </w:r>
          </w:p>
          <w:p w14:paraId="436E1BE7" w14:textId="765209F5" w:rsidR="00EF06B8" w:rsidRDefault="00EF06B8" w:rsidP="00613DDA">
            <w:pPr>
              <w:pStyle w:val="PlainText"/>
              <w:jc w:val="left"/>
              <w:rPr>
                <w:rFonts w:asciiTheme="minorHAnsi" w:hAnsiTheme="minorHAnsi" w:cs="Courier New"/>
                <w:sz w:val="22"/>
                <w:szCs w:val="22"/>
              </w:rPr>
            </w:pPr>
            <w:r>
              <w:rPr>
                <w:rFonts w:asciiTheme="minorHAnsi" w:hAnsiTheme="minorHAnsi" w:cs="Courier New"/>
                <w:sz w:val="22"/>
                <w:szCs w:val="22"/>
              </w:rPr>
              <w:t>The “codelists.html” files present them in reader-friendly HTML format.</w:t>
            </w:r>
          </w:p>
        </w:tc>
      </w:tr>
    </w:tbl>
    <w:p w14:paraId="779218BF" w14:textId="7745C0A7" w:rsidR="0029378D" w:rsidRDefault="0029378D" w:rsidP="00F46B59">
      <w:pPr>
        <w:pStyle w:val="PlainText"/>
        <w:rPr>
          <w:rFonts w:asciiTheme="minorHAnsi" w:hAnsiTheme="minorHAnsi" w:cs="Courier New"/>
          <w:sz w:val="22"/>
          <w:szCs w:val="22"/>
        </w:rPr>
      </w:pPr>
    </w:p>
    <w:p w14:paraId="49FCB842" w14:textId="77777777" w:rsidR="00FF3250" w:rsidRPr="0029378D" w:rsidRDefault="00FF3250" w:rsidP="00F46B59">
      <w:pPr>
        <w:pStyle w:val="PlainText"/>
        <w:rPr>
          <w:rFonts w:asciiTheme="minorHAnsi" w:hAnsiTheme="minorHAnsi" w:cs="Courier New"/>
          <w:sz w:val="22"/>
          <w:szCs w:val="22"/>
        </w:rPr>
      </w:pPr>
    </w:p>
    <w:p w14:paraId="5BB76DF5" w14:textId="11013D9D" w:rsidR="000E4E94" w:rsidRDefault="000E4E94" w:rsidP="00F46B59">
      <w:pPr>
        <w:pStyle w:val="PlainText"/>
        <w:rPr>
          <w:rFonts w:asciiTheme="minorHAnsi" w:hAnsiTheme="minorHAnsi" w:cs="Courier New"/>
          <w:b/>
          <w:sz w:val="22"/>
          <w:szCs w:val="22"/>
        </w:rPr>
      </w:pPr>
      <w:r>
        <w:rPr>
          <w:rFonts w:asciiTheme="minorHAnsi" w:hAnsiTheme="minorHAnsi" w:cs="Courier New"/>
          <w:b/>
          <w:sz w:val="22"/>
          <w:szCs w:val="22"/>
        </w:rPr>
        <w:t>Namespaces</w:t>
      </w:r>
    </w:p>
    <w:p w14:paraId="77A5647B" w14:textId="7B0DC917" w:rsidR="000E4E94" w:rsidRPr="000E4E94" w:rsidRDefault="000E4E94" w:rsidP="00F46B59">
      <w:pPr>
        <w:pStyle w:val="PlainText"/>
        <w:rPr>
          <w:rFonts w:asciiTheme="minorHAnsi" w:hAnsiTheme="minorHAnsi" w:cs="Courier New"/>
          <w:sz w:val="22"/>
          <w:szCs w:val="22"/>
        </w:rPr>
      </w:pPr>
      <w:r w:rsidRPr="000E4E94">
        <w:rPr>
          <w:rFonts w:asciiTheme="minorHAnsi" w:hAnsiTheme="minorHAnsi" w:cs="Courier New"/>
          <w:sz w:val="22"/>
          <w:szCs w:val="22"/>
        </w:rPr>
        <w:t xml:space="preserve">As of April 2019, the product-specific schemas (for examples, the data format and exchange catalogue schemas for S-101, S-122, etc.) include the edition+revision number of the product specification as part of the namespace. The generic S-100 schemas do not include the S-100 version number or any part of it in their namespaces. Future </w:t>
      </w:r>
      <w:r>
        <w:rPr>
          <w:rFonts w:asciiTheme="minorHAnsi" w:hAnsiTheme="minorHAnsi" w:cs="Courier New"/>
          <w:sz w:val="22"/>
          <w:szCs w:val="22"/>
        </w:rPr>
        <w:t>releases</w:t>
      </w:r>
      <w:r w:rsidRPr="000E4E94">
        <w:rPr>
          <w:rFonts w:asciiTheme="minorHAnsi" w:hAnsiTheme="minorHAnsi" w:cs="Courier New"/>
          <w:sz w:val="22"/>
          <w:szCs w:val="22"/>
        </w:rPr>
        <w:t xml:space="preserve"> of the S-100 schemas</w:t>
      </w:r>
      <w:r>
        <w:rPr>
          <w:rFonts w:asciiTheme="minorHAnsi" w:hAnsiTheme="minorHAnsi" w:cs="Courier New"/>
          <w:sz w:val="22"/>
          <w:szCs w:val="22"/>
        </w:rPr>
        <w:t xml:space="preserve"> (new builds for S-100 Ed. 4.0.0 or for future </w:t>
      </w:r>
      <w:r>
        <w:rPr>
          <w:rFonts w:asciiTheme="minorHAnsi" w:hAnsiTheme="minorHAnsi" w:cs="Courier New"/>
          <w:sz w:val="22"/>
          <w:szCs w:val="22"/>
        </w:rPr>
        <w:lastRenderedPageBreak/>
        <w:t>revisions of S-100)</w:t>
      </w:r>
      <w:r w:rsidRPr="000E4E94">
        <w:rPr>
          <w:rFonts w:asciiTheme="minorHAnsi" w:hAnsiTheme="minorHAnsi" w:cs="Courier New"/>
          <w:sz w:val="22"/>
          <w:szCs w:val="22"/>
        </w:rPr>
        <w:t xml:space="preserve"> may</w:t>
      </w:r>
      <w:r>
        <w:rPr>
          <w:rFonts w:asciiTheme="minorHAnsi" w:hAnsiTheme="minorHAnsi" w:cs="Courier New"/>
          <w:sz w:val="22"/>
          <w:szCs w:val="22"/>
        </w:rPr>
        <w:t xml:space="preserve"> also</w:t>
      </w:r>
      <w:r w:rsidRPr="000E4E94">
        <w:rPr>
          <w:rFonts w:asciiTheme="minorHAnsi" w:hAnsiTheme="minorHAnsi" w:cs="Courier New"/>
          <w:sz w:val="22"/>
          <w:szCs w:val="22"/>
        </w:rPr>
        <w:t xml:space="preserve"> add version numbers to their namespaces. Any comments about this should be sent to Raphael Malyankar</w:t>
      </w:r>
      <w:r>
        <w:rPr>
          <w:rFonts w:asciiTheme="minorHAnsi" w:hAnsiTheme="minorHAnsi" w:cs="Courier New"/>
          <w:sz w:val="22"/>
          <w:szCs w:val="22"/>
        </w:rPr>
        <w:t xml:space="preserve"> ASAP.</w:t>
      </w:r>
    </w:p>
    <w:p w14:paraId="4B89B9F4" w14:textId="77777777" w:rsidR="000E4E94" w:rsidRDefault="000E4E94" w:rsidP="00F46B59">
      <w:pPr>
        <w:pStyle w:val="PlainText"/>
        <w:rPr>
          <w:rFonts w:asciiTheme="minorHAnsi" w:hAnsiTheme="minorHAnsi" w:cs="Courier New"/>
          <w:b/>
          <w:sz w:val="22"/>
          <w:szCs w:val="22"/>
        </w:rPr>
      </w:pPr>
    </w:p>
    <w:p w14:paraId="3ACC6082" w14:textId="65CBEFB2" w:rsidR="0029378D" w:rsidRPr="00AC31DB" w:rsidRDefault="0029378D" w:rsidP="00F46B59">
      <w:pPr>
        <w:pStyle w:val="PlainText"/>
        <w:rPr>
          <w:rFonts w:asciiTheme="minorHAnsi" w:hAnsiTheme="minorHAnsi" w:cs="Courier New"/>
          <w:b/>
          <w:sz w:val="22"/>
          <w:szCs w:val="22"/>
        </w:rPr>
      </w:pPr>
      <w:r w:rsidRPr="00AC31DB">
        <w:rPr>
          <w:rFonts w:asciiTheme="minorHAnsi" w:hAnsiTheme="minorHAnsi" w:cs="Courier New"/>
          <w:b/>
          <w:sz w:val="22"/>
          <w:szCs w:val="22"/>
        </w:rPr>
        <w:t>Version numbering:</w:t>
      </w:r>
    </w:p>
    <w:p w14:paraId="4D9F1E49" w14:textId="039DACC9" w:rsidR="0029378D" w:rsidRPr="0029378D" w:rsidRDefault="002B0691" w:rsidP="00AC31DB">
      <w:r>
        <w:t>Both</w:t>
      </w:r>
      <w:r w:rsidRPr="0029378D">
        <w:t xml:space="preserve"> </w:t>
      </w:r>
      <w:r w:rsidR="0029378D" w:rsidRPr="0029378D">
        <w:t xml:space="preserve">S-100 </w:t>
      </w:r>
      <w:r>
        <w:t xml:space="preserve"> and S-nnn </w:t>
      </w:r>
      <w:r w:rsidR="0029378D" w:rsidRPr="0029378D">
        <w:t xml:space="preserve">schemas have the version number in the &lt;schema&gt; </w:t>
      </w:r>
      <w:r w:rsidR="00EF06B8">
        <w:t xml:space="preserve">root </w:t>
      </w:r>
      <w:r w:rsidR="0029378D" w:rsidRPr="0029378D">
        <w:t>element</w:t>
      </w:r>
      <w:r w:rsidR="00EF06B8">
        <w:t>’s “version” attribute</w:t>
      </w:r>
      <w:r w:rsidR="0029378D" w:rsidRPr="0029378D">
        <w:t>. The format is N1.N2.N3-YYYYMMDD where:</w:t>
      </w:r>
    </w:p>
    <w:p w14:paraId="6C59C629" w14:textId="77777777" w:rsidR="0029378D" w:rsidRPr="0029378D" w:rsidRDefault="0029378D" w:rsidP="00AC31DB">
      <w:pPr>
        <w:pStyle w:val="ListParagraph"/>
        <w:numPr>
          <w:ilvl w:val="0"/>
          <w:numId w:val="3"/>
        </w:numPr>
      </w:pPr>
      <w:r w:rsidRPr="0029378D">
        <w:t>N1, N2, and N3 are the major version, revision, and clarification number respectively of the S-100 edition</w:t>
      </w:r>
    </w:p>
    <w:p w14:paraId="4B140576" w14:textId="77777777" w:rsidR="0029378D" w:rsidRPr="0029378D" w:rsidRDefault="0029378D" w:rsidP="00AC31DB">
      <w:pPr>
        <w:pStyle w:val="ListParagraph"/>
        <w:numPr>
          <w:ilvl w:val="0"/>
          <w:numId w:val="3"/>
        </w:numPr>
      </w:pPr>
      <w:r w:rsidRPr="0029378D">
        <w:t>YYYYMMDD the build date of the schema.</w:t>
      </w:r>
    </w:p>
    <w:p w14:paraId="5A224F5D" w14:textId="77777777" w:rsidR="0029378D" w:rsidRPr="0029378D" w:rsidRDefault="0029378D" w:rsidP="00AC31DB">
      <w:pPr>
        <w:ind w:left="360"/>
      </w:pPr>
      <w:r w:rsidRPr="0029378D">
        <w:t>Example: &lt;schema . . .   version="4.0.0-20180502"&gt;</w:t>
      </w:r>
      <w:r w:rsidR="000A548B">
        <w:t xml:space="preserve"> indicates build 20180502 of the schemas for S-100 Edition 4.0.0.</w:t>
      </w:r>
    </w:p>
    <w:p w14:paraId="714B9845" w14:textId="77777777" w:rsidR="0029378D" w:rsidRPr="00AC31DB" w:rsidRDefault="0029378D" w:rsidP="00AC31DB">
      <w:r w:rsidRPr="0029378D">
        <w:t>Clarifications to the S-100 standard may or may not result in an update of the XSD files. If an update does result,</w:t>
      </w:r>
      <w:r w:rsidR="0011698A">
        <w:t xml:space="preserve"> </w:t>
      </w:r>
      <w:r w:rsidRPr="0029378D">
        <w:t>it will be a "non-substantive change" and will not change the structure of the schema, but may correct grammatical and spelling</w:t>
      </w:r>
      <w:r w:rsidR="00AC31DB">
        <w:t xml:space="preserve"> </w:t>
      </w:r>
      <w:r w:rsidRPr="00AC31DB">
        <w:t>errors (including element defin</w:t>
      </w:r>
      <w:r w:rsidR="00B659CE">
        <w:t>i</w:t>
      </w:r>
      <w:r w:rsidRPr="00AC31DB">
        <w:t>tions); or amend or update cross references. If the schemas are updated, the build date will also</w:t>
      </w:r>
      <w:r w:rsidR="0011698A" w:rsidRPr="00AC31DB">
        <w:t xml:space="preserve"> </w:t>
      </w:r>
      <w:r w:rsidRPr="00AC31DB">
        <w:t>be updated.</w:t>
      </w:r>
    </w:p>
    <w:p w14:paraId="7C1D8812" w14:textId="77777777" w:rsidR="0029378D" w:rsidRPr="0029378D" w:rsidRDefault="0029378D" w:rsidP="00AC31DB">
      <w:r w:rsidRPr="0029378D">
        <w:t>Corrections to XSD files which are due to errors or amendments to the XSD files themselves and not caused by</w:t>
      </w:r>
      <w:r w:rsidR="0011698A">
        <w:t xml:space="preserve"> </w:t>
      </w:r>
      <w:r w:rsidRPr="0029378D">
        <w:t>changes in S-100 will result in a new version of the schema files which has the same S-100 edition component but a different</w:t>
      </w:r>
      <w:r w:rsidR="0011698A">
        <w:t xml:space="preserve"> </w:t>
      </w:r>
      <w:r w:rsidRPr="0029378D">
        <w:t>build date from the previous version of the schemas.</w:t>
      </w:r>
    </w:p>
    <w:p w14:paraId="13FA283B" w14:textId="77777777" w:rsidR="0029378D" w:rsidRPr="0029378D" w:rsidRDefault="0029378D" w:rsidP="00AC31DB">
      <w:r w:rsidRPr="0029378D">
        <w:t>Dependency on particular versions of the schemas should be checked by comparing at least the N1.N2 and YYYYMMDD portions</w:t>
      </w:r>
      <w:r w:rsidR="0011698A">
        <w:t xml:space="preserve"> </w:t>
      </w:r>
      <w:r w:rsidRPr="0029378D">
        <w:t>of the schema version. This means that the schema build date may have to be included where there is a dependency on XML</w:t>
      </w:r>
      <w:r w:rsidR="0011698A">
        <w:t xml:space="preserve"> </w:t>
      </w:r>
      <w:r w:rsidRPr="0029378D">
        <w:t>schema structure (including the presence of enumerates, upper and lower bounds on multiplicity, etc.)</w:t>
      </w:r>
    </w:p>
    <w:p w14:paraId="7EE6257D" w14:textId="77777777" w:rsidR="0029378D" w:rsidRPr="0029378D" w:rsidRDefault="0029378D" w:rsidP="00F46B59">
      <w:pPr>
        <w:pStyle w:val="PlainText"/>
        <w:rPr>
          <w:rFonts w:asciiTheme="minorHAnsi" w:hAnsiTheme="minorHAnsi" w:cs="Courier New"/>
          <w:sz w:val="22"/>
          <w:szCs w:val="22"/>
        </w:rPr>
      </w:pPr>
    </w:p>
    <w:p w14:paraId="5E39263E" w14:textId="77777777" w:rsidR="0029378D" w:rsidRPr="00AC31DB" w:rsidRDefault="0029378D" w:rsidP="00F46B59">
      <w:pPr>
        <w:pStyle w:val="PlainText"/>
        <w:rPr>
          <w:rFonts w:asciiTheme="minorHAnsi" w:hAnsiTheme="minorHAnsi" w:cs="Courier New"/>
          <w:b/>
          <w:sz w:val="22"/>
          <w:szCs w:val="22"/>
        </w:rPr>
      </w:pPr>
      <w:r w:rsidRPr="00AC31DB">
        <w:rPr>
          <w:rFonts w:asciiTheme="minorHAnsi" w:hAnsiTheme="minorHAnsi" w:cs="Courier New"/>
          <w:b/>
          <w:sz w:val="22"/>
          <w:szCs w:val="22"/>
        </w:rPr>
        <w:t>Additional notes:</w:t>
      </w:r>
    </w:p>
    <w:p w14:paraId="517CFFD9" w14:textId="06B04922"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The namespaces and referenced XSDs use the March 2018 ISO "Working Version" schemas by default. This is because "During</w:t>
      </w:r>
      <w:r w:rsidR="0011698A">
        <w:rPr>
          <w:rFonts w:asciiTheme="minorHAnsi" w:hAnsiTheme="minorHAnsi" w:cs="Courier New"/>
          <w:sz w:val="22"/>
          <w:szCs w:val="22"/>
        </w:rPr>
        <w:t xml:space="preserve"> </w:t>
      </w:r>
      <w:r w:rsidRPr="0029378D">
        <w:rPr>
          <w:rFonts w:asciiTheme="minorHAnsi" w:hAnsiTheme="minorHAnsi" w:cs="Courier New"/>
          <w:sz w:val="22"/>
          <w:szCs w:val="22"/>
        </w:rPr>
        <w:t>September 2017 some problems were identified with the (ISO) codelists and a significant upgrade was made."</w:t>
      </w:r>
      <w:r w:rsidR="00DA1ED5">
        <w:rPr>
          <w:rFonts w:asciiTheme="minorHAnsi" w:hAnsiTheme="minorHAnsi" w:cs="Courier New"/>
          <w:sz w:val="22"/>
          <w:szCs w:val="22"/>
        </w:rPr>
        <w:t xml:space="preserve"> Update</w:t>
      </w:r>
      <w:r w:rsidR="00451268">
        <w:rPr>
          <w:rFonts w:asciiTheme="minorHAnsi" w:hAnsiTheme="minorHAnsi" w:cs="Courier New"/>
          <w:sz w:val="22"/>
          <w:szCs w:val="22"/>
        </w:rPr>
        <w:t xml:space="preserve"> (7 Nov. 2018)</w:t>
      </w:r>
      <w:r w:rsidR="00DA1ED5">
        <w:rPr>
          <w:rFonts w:asciiTheme="minorHAnsi" w:hAnsiTheme="minorHAnsi" w:cs="Courier New"/>
          <w:sz w:val="22"/>
          <w:szCs w:val="22"/>
        </w:rPr>
        <w:t xml:space="preserve">: A note on the ISO working version now </w:t>
      </w:r>
      <w:r w:rsidR="00451268">
        <w:rPr>
          <w:rFonts w:asciiTheme="minorHAnsi" w:hAnsiTheme="minorHAnsi" w:cs="Courier New"/>
          <w:sz w:val="22"/>
          <w:szCs w:val="22"/>
        </w:rPr>
        <w:t>says “</w:t>
      </w:r>
      <w:r w:rsidR="00451268" w:rsidRPr="00451268">
        <w:rPr>
          <w:rFonts w:asciiTheme="minorHAnsi" w:hAnsiTheme="minorHAnsi" w:cs="Courier New"/>
          <w:sz w:val="22"/>
          <w:szCs w:val="22"/>
        </w:rPr>
        <w:t>The schemas developed in this repository that include recent changes have been migrated to the Official ISO Schema Repository at http://standards.iso.org on September 18, 2018</w:t>
      </w:r>
      <w:r w:rsidR="00451268">
        <w:rPr>
          <w:rFonts w:asciiTheme="minorHAnsi" w:hAnsiTheme="minorHAnsi" w:cs="Courier New"/>
          <w:sz w:val="22"/>
          <w:szCs w:val="22"/>
        </w:rPr>
        <w:t>.”</w:t>
      </w:r>
    </w:p>
    <w:p w14:paraId="4370142E" w14:textId="1D4547A1"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 xml:space="preserve">The official location of the ISO final schemas for ISO 19115-1/2/3 </w:t>
      </w:r>
      <w:r w:rsidR="002E07F2">
        <w:rPr>
          <w:rFonts w:asciiTheme="minorHAnsi" w:hAnsiTheme="minorHAnsi" w:cs="Courier New"/>
          <w:sz w:val="22"/>
          <w:szCs w:val="22"/>
        </w:rPr>
        <w:t>(for schema validat</w:t>
      </w:r>
      <w:r w:rsidR="00D02974">
        <w:rPr>
          <w:rFonts w:asciiTheme="minorHAnsi" w:hAnsiTheme="minorHAnsi" w:cs="Courier New"/>
          <w:sz w:val="22"/>
          <w:szCs w:val="22"/>
        </w:rPr>
        <w:t>ion</w:t>
      </w:r>
      <w:r w:rsidR="002E07F2">
        <w:rPr>
          <w:rFonts w:asciiTheme="minorHAnsi" w:hAnsiTheme="minorHAnsi" w:cs="Courier New"/>
          <w:sz w:val="22"/>
          <w:szCs w:val="22"/>
        </w:rPr>
        <w:t xml:space="preserve"> purposes) </w:t>
      </w:r>
      <w:r w:rsidRPr="0029378D">
        <w:rPr>
          <w:rFonts w:asciiTheme="minorHAnsi" w:hAnsiTheme="minorHAnsi" w:cs="Courier New"/>
          <w:sz w:val="22"/>
          <w:szCs w:val="22"/>
        </w:rPr>
        <w:t>is given in a comment in the ExchangeCatalog</w:t>
      </w:r>
      <w:r w:rsidR="00EF06B8">
        <w:rPr>
          <w:rFonts w:asciiTheme="minorHAnsi" w:hAnsiTheme="minorHAnsi" w:cs="Courier New"/>
          <w:sz w:val="22"/>
          <w:szCs w:val="22"/>
        </w:rPr>
        <w:t>ue</w:t>
      </w:r>
      <w:r w:rsidRPr="0029378D">
        <w:rPr>
          <w:rFonts w:asciiTheme="minorHAnsi" w:hAnsiTheme="minorHAnsi" w:cs="Courier New"/>
          <w:sz w:val="22"/>
          <w:szCs w:val="22"/>
        </w:rPr>
        <w:t>.xsd file. To</w:t>
      </w:r>
      <w:r w:rsidR="0011698A">
        <w:rPr>
          <w:rFonts w:asciiTheme="minorHAnsi" w:hAnsiTheme="minorHAnsi" w:cs="Courier New"/>
          <w:sz w:val="22"/>
          <w:szCs w:val="22"/>
        </w:rPr>
        <w:t xml:space="preserve"> </w:t>
      </w:r>
      <w:r w:rsidRPr="0029378D">
        <w:rPr>
          <w:rFonts w:asciiTheme="minorHAnsi" w:hAnsiTheme="minorHAnsi" w:cs="Courier New"/>
          <w:sz w:val="22"/>
          <w:szCs w:val="22"/>
        </w:rPr>
        <w:t>use the "final schemas" change the schemaLocation and namespaces in both the schemas and XML files. Schema-validity with</w:t>
      </w:r>
      <w:r w:rsidR="0011698A">
        <w:rPr>
          <w:rFonts w:asciiTheme="minorHAnsi" w:hAnsiTheme="minorHAnsi" w:cs="Courier New"/>
          <w:sz w:val="22"/>
          <w:szCs w:val="22"/>
        </w:rPr>
        <w:t xml:space="preserve"> </w:t>
      </w:r>
      <w:r w:rsidRPr="0029378D">
        <w:rPr>
          <w:rFonts w:asciiTheme="minorHAnsi" w:hAnsiTheme="minorHAnsi" w:cs="Courier New"/>
          <w:sz w:val="22"/>
          <w:szCs w:val="22"/>
        </w:rPr>
        <w:t>subsequent ISO versions which implement the same 19115-X version is probable but not guaranteed. The same applies to</w:t>
      </w:r>
      <w:r w:rsidR="0011698A">
        <w:rPr>
          <w:rFonts w:asciiTheme="minorHAnsi" w:hAnsiTheme="minorHAnsi" w:cs="Courier New"/>
          <w:sz w:val="22"/>
          <w:szCs w:val="22"/>
        </w:rPr>
        <w:t xml:space="preserve"> </w:t>
      </w:r>
      <w:r w:rsidRPr="0029378D">
        <w:rPr>
          <w:rFonts w:asciiTheme="minorHAnsi" w:hAnsiTheme="minorHAnsi" w:cs="Courier New"/>
          <w:sz w:val="22"/>
          <w:szCs w:val="22"/>
        </w:rPr>
        <w:t>Schematron rules. The codelist keys or values, however, may have changed and compatibility between ISO's "final" and</w:t>
      </w:r>
      <w:r w:rsidR="0011698A">
        <w:rPr>
          <w:rFonts w:asciiTheme="minorHAnsi" w:hAnsiTheme="minorHAnsi" w:cs="Courier New"/>
          <w:sz w:val="22"/>
          <w:szCs w:val="22"/>
        </w:rPr>
        <w:t xml:space="preserve"> </w:t>
      </w:r>
      <w:r w:rsidRPr="0029378D">
        <w:rPr>
          <w:rFonts w:asciiTheme="minorHAnsi" w:hAnsiTheme="minorHAnsi" w:cs="Courier New"/>
          <w:sz w:val="22"/>
          <w:szCs w:val="22"/>
        </w:rPr>
        <w:t>working versions is not guaranteed.</w:t>
      </w:r>
    </w:p>
    <w:p w14:paraId="3DC2F537" w14:textId="7DAB9238"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 xml:space="preserve">ISO-provided Schematron files for validation are </w:t>
      </w:r>
      <w:r w:rsidR="00EF06B8">
        <w:rPr>
          <w:rFonts w:asciiTheme="minorHAnsi" w:hAnsiTheme="minorHAnsi" w:cs="Courier New"/>
          <w:sz w:val="22"/>
          <w:szCs w:val="22"/>
        </w:rPr>
        <w:t>now</w:t>
      </w:r>
      <w:r w:rsidRPr="0029378D">
        <w:rPr>
          <w:rFonts w:asciiTheme="minorHAnsi" w:hAnsiTheme="minorHAnsi" w:cs="Courier New"/>
          <w:sz w:val="22"/>
          <w:szCs w:val="22"/>
        </w:rPr>
        <w:t xml:space="preserve"> included in the folders for the revised schemas</w:t>
      </w:r>
      <w:r w:rsidR="00EF06B8">
        <w:rPr>
          <w:rFonts w:asciiTheme="minorHAnsi" w:hAnsiTheme="minorHAnsi" w:cs="Courier New"/>
          <w:sz w:val="22"/>
          <w:szCs w:val="22"/>
        </w:rPr>
        <w:t xml:space="preserve"> and are also on the ISO’s web site</w:t>
      </w:r>
      <w:r w:rsidRPr="0029378D">
        <w:rPr>
          <w:rFonts w:asciiTheme="minorHAnsi" w:hAnsiTheme="minorHAnsi" w:cs="Courier New"/>
          <w:sz w:val="22"/>
          <w:szCs w:val="22"/>
        </w:rPr>
        <w:t>.</w:t>
      </w:r>
      <w:r w:rsidR="00EF06B8">
        <w:rPr>
          <w:rFonts w:asciiTheme="minorHAnsi" w:hAnsiTheme="minorHAnsi" w:cs="Courier New"/>
          <w:sz w:val="22"/>
          <w:szCs w:val="22"/>
        </w:rPr>
        <w:t xml:space="preserve"> As of April 2019, the ISO’s Schematron files have not yet been updated for new versions of the ISO schemas.</w:t>
      </w:r>
      <w:r w:rsidRPr="0029378D">
        <w:rPr>
          <w:rFonts w:asciiTheme="minorHAnsi" w:hAnsiTheme="minorHAnsi" w:cs="Courier New"/>
          <w:sz w:val="22"/>
          <w:szCs w:val="22"/>
        </w:rPr>
        <w:t xml:space="preserve"> For example,</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 cit.sch is provided in the folder standards.iso.org/19115/-3/cit/1.0/ but not in standards.iso.org/19115/-3/cit/2.0/. </w:t>
      </w:r>
      <w:r w:rsidR="00EF06B8">
        <w:rPr>
          <w:rFonts w:asciiTheme="minorHAnsi" w:hAnsiTheme="minorHAnsi" w:cs="Courier New"/>
          <w:sz w:val="22"/>
          <w:szCs w:val="22"/>
        </w:rPr>
        <w:t>T</w:t>
      </w:r>
      <w:r w:rsidRPr="0029378D">
        <w:rPr>
          <w:rFonts w:asciiTheme="minorHAnsi" w:hAnsiTheme="minorHAnsi" w:cs="Courier New"/>
          <w:sz w:val="22"/>
          <w:szCs w:val="22"/>
        </w:rPr>
        <w:t>he</w:t>
      </w:r>
      <w:r w:rsidR="00EF06B8">
        <w:rPr>
          <w:rFonts w:asciiTheme="minorHAnsi" w:hAnsiTheme="minorHAnsi" w:cs="Courier New"/>
          <w:sz w:val="22"/>
          <w:szCs w:val="22"/>
        </w:rPr>
        <w:t xml:space="preserve"> older versions</w:t>
      </w:r>
      <w:r w:rsidRPr="0029378D">
        <w:rPr>
          <w:rFonts w:asciiTheme="minorHAnsi" w:hAnsiTheme="minorHAnsi" w:cs="Courier New"/>
          <w:sz w:val="22"/>
          <w:szCs w:val="22"/>
        </w:rPr>
        <w:t xml:space="preserve"> </w:t>
      </w:r>
      <w:r w:rsidR="00EF06B8">
        <w:rPr>
          <w:rFonts w:asciiTheme="minorHAnsi" w:hAnsiTheme="minorHAnsi" w:cs="Courier New"/>
          <w:sz w:val="22"/>
          <w:szCs w:val="22"/>
        </w:rPr>
        <w:t xml:space="preserve">generally DO NOT </w:t>
      </w:r>
      <w:r w:rsidRPr="0029378D">
        <w:rPr>
          <w:rFonts w:asciiTheme="minorHAnsi" w:hAnsiTheme="minorHAnsi" w:cs="Courier New"/>
          <w:sz w:val="22"/>
          <w:szCs w:val="22"/>
        </w:rPr>
        <w:t xml:space="preserve">work for the </w:t>
      </w:r>
      <w:r w:rsidR="00EF06B8">
        <w:rPr>
          <w:rFonts w:asciiTheme="minorHAnsi" w:hAnsiTheme="minorHAnsi" w:cs="Courier New"/>
          <w:sz w:val="22"/>
          <w:szCs w:val="22"/>
        </w:rPr>
        <w:t>newer</w:t>
      </w:r>
      <w:r w:rsidR="00EF06B8" w:rsidRPr="0029378D">
        <w:rPr>
          <w:rFonts w:asciiTheme="minorHAnsi" w:hAnsiTheme="minorHAnsi" w:cs="Courier New"/>
          <w:sz w:val="22"/>
          <w:szCs w:val="22"/>
        </w:rPr>
        <w:t xml:space="preserve"> </w:t>
      </w:r>
      <w:r w:rsidRPr="0029378D">
        <w:rPr>
          <w:rFonts w:asciiTheme="minorHAnsi" w:hAnsiTheme="minorHAnsi" w:cs="Courier New"/>
          <w:sz w:val="22"/>
          <w:szCs w:val="22"/>
        </w:rPr>
        <w:t>versions (</w:t>
      </w:r>
      <w:r w:rsidR="00EF06B8">
        <w:rPr>
          <w:rFonts w:asciiTheme="minorHAnsi" w:hAnsiTheme="minorHAnsi" w:cs="Courier New"/>
          <w:sz w:val="22"/>
          <w:szCs w:val="22"/>
        </w:rPr>
        <w:t>due to namespace mismatches</w:t>
      </w:r>
      <w:r w:rsidRPr="0029378D">
        <w:rPr>
          <w:rFonts w:asciiTheme="minorHAnsi" w:hAnsiTheme="minorHAnsi" w:cs="Courier New"/>
          <w:sz w:val="22"/>
          <w:szCs w:val="22"/>
        </w:rPr>
        <w:t>).</w:t>
      </w:r>
      <w:r w:rsidR="000343E1">
        <w:rPr>
          <w:rFonts w:asciiTheme="minorHAnsi" w:hAnsiTheme="minorHAnsi" w:cs="Courier New"/>
          <w:sz w:val="22"/>
          <w:szCs w:val="22"/>
        </w:rPr>
        <w:t xml:space="preserve"> ISO may update them; meanwhile, the “ephemera” folder contains updated versions for use </w:t>
      </w:r>
      <w:r w:rsidR="000343E1">
        <w:rPr>
          <w:rFonts w:asciiTheme="minorHAnsi" w:hAnsiTheme="minorHAnsi" w:cs="Courier New"/>
          <w:sz w:val="22"/>
          <w:szCs w:val="22"/>
        </w:rPr>
        <w:lastRenderedPageBreak/>
        <w:t>with S-100 (only for two files – contact us if more are needed).</w:t>
      </w:r>
      <w:r w:rsidRPr="0029378D">
        <w:rPr>
          <w:rFonts w:asciiTheme="minorHAnsi" w:hAnsiTheme="minorHAnsi" w:cs="Courier New"/>
          <w:sz w:val="22"/>
          <w:szCs w:val="22"/>
        </w:rPr>
        <w:t xml:space="preserve"> Keep</w:t>
      </w:r>
      <w:r w:rsidR="0011698A">
        <w:rPr>
          <w:rFonts w:asciiTheme="minorHAnsi" w:hAnsiTheme="minorHAnsi" w:cs="Courier New"/>
          <w:sz w:val="22"/>
          <w:szCs w:val="22"/>
        </w:rPr>
        <w:t xml:space="preserve"> </w:t>
      </w:r>
      <w:r w:rsidRPr="0029378D">
        <w:rPr>
          <w:rFonts w:asciiTheme="minorHAnsi" w:hAnsiTheme="minorHAnsi" w:cs="Courier New"/>
          <w:sz w:val="22"/>
          <w:szCs w:val="22"/>
        </w:rPr>
        <w:t>in mind the statements in Note 2 about Schematron rules and codelists.</w:t>
      </w:r>
    </w:p>
    <w:p w14:paraId="7B4603E9" w14:textId="77777777" w:rsidR="00E74BAC"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XML catalogs describe mappings between external references and locally cached equivalents. They allow software tools and</w:t>
      </w:r>
      <w:r w:rsidR="0011698A">
        <w:rPr>
          <w:rFonts w:asciiTheme="minorHAnsi" w:hAnsiTheme="minorHAnsi" w:cs="Courier New"/>
          <w:sz w:val="22"/>
          <w:szCs w:val="22"/>
        </w:rPr>
        <w:t xml:space="preserve"> </w:t>
      </w:r>
      <w:r w:rsidRPr="0029378D">
        <w:rPr>
          <w:rFonts w:asciiTheme="minorHAnsi" w:hAnsiTheme="minorHAnsi" w:cs="Courier New"/>
          <w:sz w:val="22"/>
          <w:szCs w:val="22"/>
        </w:rPr>
        <w:t>applications to resolve references to external entities (e.g., in schemaLocation attributes) in terms of locally cached files.</w:t>
      </w:r>
    </w:p>
    <w:p w14:paraId="4811060B" w14:textId="77777777" w:rsidR="0029378D" w:rsidRPr="0029378D" w:rsidRDefault="0029378D" w:rsidP="00E74BAC">
      <w:pPr>
        <w:pStyle w:val="PlainText"/>
        <w:ind w:left="720"/>
        <w:rPr>
          <w:rFonts w:asciiTheme="minorHAnsi" w:hAnsiTheme="minorHAnsi" w:cs="Courier New"/>
          <w:sz w:val="22"/>
          <w:szCs w:val="22"/>
        </w:rPr>
      </w:pPr>
      <w:r w:rsidRPr="0029378D">
        <w:rPr>
          <w:rFonts w:asciiTheme="minorHAnsi" w:hAnsiTheme="minorHAnsi" w:cs="Courier New"/>
          <w:sz w:val="22"/>
          <w:szCs w:val="22"/>
        </w:rPr>
        <w:t>(See "XML Catalogs - OASIS Standard V1.1, 7 October 2005"</w:t>
      </w:r>
      <w:r w:rsidR="0011698A">
        <w:rPr>
          <w:rFonts w:asciiTheme="minorHAnsi" w:hAnsiTheme="minorHAnsi" w:cs="Courier New"/>
          <w:sz w:val="22"/>
          <w:szCs w:val="22"/>
        </w:rPr>
        <w:t xml:space="preserve"> </w:t>
      </w:r>
      <w:r w:rsidRPr="0029378D">
        <w:rPr>
          <w:rFonts w:asciiTheme="minorHAnsi" w:hAnsiTheme="minorHAnsi" w:cs="Courier New"/>
          <w:sz w:val="22"/>
          <w:szCs w:val="22"/>
        </w:rPr>
        <w:t>URI: &lt;https://www.oasis-open.org/committees/download.php/14810/xml-catalogs.pdf&gt;.)</w:t>
      </w:r>
      <w:r w:rsidR="0011698A">
        <w:rPr>
          <w:rFonts w:asciiTheme="minorHAnsi" w:hAnsiTheme="minorHAnsi" w:cs="Courier New"/>
          <w:sz w:val="22"/>
          <w:szCs w:val="22"/>
        </w:rPr>
        <w:t xml:space="preserve"> </w:t>
      </w:r>
      <w:r w:rsidRPr="0029378D">
        <w:rPr>
          <w:rFonts w:asciiTheme="minorHAnsi" w:hAnsiTheme="minorHAnsi" w:cs="Courier New"/>
          <w:sz w:val="22"/>
          <w:szCs w:val="22"/>
        </w:rPr>
        <w:t>The development of XML catalogs for S-100 is not planned at present. This folder is reserved for depositing XML catalogs that may</w:t>
      </w:r>
      <w:r w:rsidR="0011698A">
        <w:rPr>
          <w:rFonts w:asciiTheme="minorHAnsi" w:hAnsiTheme="minorHAnsi" w:cs="Courier New"/>
          <w:sz w:val="22"/>
          <w:szCs w:val="22"/>
        </w:rPr>
        <w:t xml:space="preserve"> </w:t>
      </w:r>
      <w:r w:rsidRPr="0029378D">
        <w:rPr>
          <w:rFonts w:asciiTheme="minorHAnsi" w:hAnsiTheme="minorHAnsi" w:cs="Courier New"/>
          <w:sz w:val="22"/>
          <w:szCs w:val="22"/>
        </w:rPr>
        <w:t>be prepared by developers.</w:t>
      </w:r>
    </w:p>
    <w:p w14:paraId="5021AC56" w14:textId="199C4BC0" w:rsid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There are discrepancies between ISO 19115-1 and the schemas distributed by ISO (both the final and working versions) in the</w:t>
      </w:r>
      <w:r w:rsidR="0011698A">
        <w:rPr>
          <w:rFonts w:asciiTheme="minorHAnsi" w:hAnsiTheme="minorHAnsi" w:cs="Courier New"/>
          <w:sz w:val="22"/>
          <w:szCs w:val="22"/>
        </w:rPr>
        <w:t xml:space="preserve"> </w:t>
      </w:r>
      <w:r w:rsidRPr="0029378D">
        <w:rPr>
          <w:rFonts w:asciiTheme="minorHAnsi" w:hAnsiTheme="minorHAnsi" w:cs="Courier New"/>
          <w:sz w:val="22"/>
          <w:szCs w:val="22"/>
        </w:rPr>
        <w:t>folder and filenames of the codelist files. The sample in this distribution attempts to match the actual location of the codelists to the</w:t>
      </w:r>
      <w:r w:rsidR="0011698A">
        <w:rPr>
          <w:rFonts w:asciiTheme="minorHAnsi" w:hAnsiTheme="minorHAnsi" w:cs="Courier New"/>
          <w:sz w:val="22"/>
          <w:szCs w:val="22"/>
        </w:rPr>
        <w:t xml:space="preserve"> </w:t>
      </w:r>
      <w:r w:rsidRPr="0029378D">
        <w:rPr>
          <w:rFonts w:asciiTheme="minorHAnsi" w:hAnsiTheme="minorHAnsi" w:cs="Courier New"/>
          <w:sz w:val="22"/>
          <w:szCs w:val="22"/>
        </w:rPr>
        <w:t>values encoded in the samples, but the values encoded in the sample (i) need to be checked, and (ii) may have to be updated after</w:t>
      </w:r>
      <w:r w:rsidR="0011698A">
        <w:rPr>
          <w:rFonts w:asciiTheme="minorHAnsi" w:hAnsiTheme="minorHAnsi" w:cs="Courier New"/>
          <w:sz w:val="22"/>
          <w:szCs w:val="22"/>
        </w:rPr>
        <w:t xml:space="preserve"> </w:t>
      </w:r>
      <w:r w:rsidRPr="0029378D">
        <w:rPr>
          <w:rFonts w:asciiTheme="minorHAnsi" w:hAnsiTheme="minorHAnsi" w:cs="Courier New"/>
          <w:sz w:val="22"/>
          <w:szCs w:val="22"/>
        </w:rPr>
        <w:t>ISO correct their discrepancies.  Also, some codelists are missing from the ISO distribution.</w:t>
      </w:r>
      <w:r w:rsidR="00DF02B7">
        <w:rPr>
          <w:rFonts w:asciiTheme="minorHAnsi" w:hAnsiTheme="minorHAnsi" w:cs="Courier New"/>
          <w:sz w:val="22"/>
          <w:szCs w:val="22"/>
        </w:rPr>
        <w:t xml:space="preserve"> Note: (7 Nov. 2018): The discrepancies should have been resolved before the Sep. </w:t>
      </w:r>
      <w:r w:rsidR="000343E1">
        <w:rPr>
          <w:rFonts w:asciiTheme="minorHAnsi" w:hAnsiTheme="minorHAnsi" w:cs="Courier New"/>
          <w:sz w:val="22"/>
          <w:szCs w:val="22"/>
        </w:rPr>
        <w:t>20</w:t>
      </w:r>
      <w:r w:rsidR="00DF02B7">
        <w:rPr>
          <w:rFonts w:asciiTheme="minorHAnsi" w:hAnsiTheme="minorHAnsi" w:cs="Courier New"/>
          <w:sz w:val="22"/>
          <w:szCs w:val="22"/>
        </w:rPr>
        <w:t>18 migration to the official repository. Please inform us if they still exist.)</w:t>
      </w:r>
    </w:p>
    <w:p w14:paraId="36DD3F00" w14:textId="49F037FA" w:rsidR="0029378D" w:rsidRDefault="00FE7483" w:rsidP="00F46B59">
      <w:pPr>
        <w:pStyle w:val="PlainText"/>
        <w:numPr>
          <w:ilvl w:val="0"/>
          <w:numId w:val="4"/>
        </w:numPr>
        <w:rPr>
          <w:rFonts w:asciiTheme="minorHAnsi" w:hAnsiTheme="minorHAnsi" w:cs="Courier New"/>
          <w:sz w:val="22"/>
          <w:szCs w:val="22"/>
        </w:rPr>
      </w:pPr>
      <w:r>
        <w:rPr>
          <w:rFonts w:asciiTheme="minorHAnsi" w:hAnsiTheme="minorHAnsi" w:cs="Courier New"/>
          <w:sz w:val="22"/>
          <w:szCs w:val="22"/>
        </w:rPr>
        <w:t>ISO 19115-3 defines the allowed space for character set codes (ISO CodeList MD_CharacterSetCode) as “</w:t>
      </w:r>
      <w:r w:rsidRPr="00FE7483">
        <w:rPr>
          <w:rFonts w:asciiTheme="minorHAnsi" w:hAnsiTheme="minorHAnsi" w:cs="Courier New"/>
          <w:sz w:val="22"/>
          <w:szCs w:val="22"/>
        </w:rPr>
        <w:t>use IANA Character Set register: http://www.iana.org/assignments/character-sets</w:t>
      </w:r>
      <w:r>
        <w:rPr>
          <w:rFonts w:asciiTheme="minorHAnsi" w:hAnsiTheme="minorHAnsi" w:cs="Courier New"/>
          <w:sz w:val="22"/>
          <w:szCs w:val="22"/>
        </w:rPr>
        <w:t xml:space="preserve">”. </w:t>
      </w:r>
      <w:r w:rsidR="00231BFA">
        <w:rPr>
          <w:rFonts w:asciiTheme="minorHAnsi" w:hAnsiTheme="minorHAnsi" w:cs="Courier New"/>
          <w:sz w:val="22"/>
          <w:szCs w:val="22"/>
        </w:rPr>
        <w:t xml:space="preserve">This is different from the ISO 19139 specification. </w:t>
      </w:r>
      <w:r w:rsidR="00CC1953">
        <w:rPr>
          <w:rFonts w:asciiTheme="minorHAnsi" w:hAnsiTheme="minorHAnsi" w:cs="Courier New"/>
          <w:sz w:val="22"/>
          <w:szCs w:val="22"/>
        </w:rPr>
        <w:t>MD_CharacterSetCode</w:t>
      </w:r>
      <w:r>
        <w:rPr>
          <w:rFonts w:asciiTheme="minorHAnsi" w:hAnsiTheme="minorHAnsi" w:cs="Courier New"/>
          <w:sz w:val="22"/>
          <w:szCs w:val="22"/>
        </w:rPr>
        <w:t xml:space="preserve"> is use</w:t>
      </w:r>
      <w:r w:rsidR="00CC1953">
        <w:rPr>
          <w:rFonts w:asciiTheme="minorHAnsi" w:hAnsiTheme="minorHAnsi" w:cs="Courier New"/>
          <w:sz w:val="22"/>
          <w:szCs w:val="22"/>
        </w:rPr>
        <w:t>d as the datatype for character</w:t>
      </w:r>
      <w:r>
        <w:rPr>
          <w:rFonts w:asciiTheme="minorHAnsi" w:hAnsiTheme="minorHAnsi" w:cs="Courier New"/>
          <w:sz w:val="22"/>
          <w:szCs w:val="22"/>
        </w:rPr>
        <w:t xml:space="preserve"> PT_Locale and therefore the metadata attributes which are of type PT_Locale</w:t>
      </w:r>
      <w:r w:rsidR="00231BFA">
        <w:rPr>
          <w:rFonts w:asciiTheme="minorHAnsi" w:hAnsiTheme="minorHAnsi" w:cs="Courier New"/>
          <w:sz w:val="22"/>
          <w:szCs w:val="22"/>
        </w:rPr>
        <w:t>.</w:t>
      </w:r>
      <w:r w:rsidR="00CC1953">
        <w:rPr>
          <w:rFonts w:asciiTheme="minorHAnsi" w:hAnsiTheme="minorHAnsi" w:cs="Courier New"/>
          <w:sz w:val="22"/>
          <w:szCs w:val="22"/>
        </w:rPr>
        <w:t xml:space="preserve"> The effect</w:t>
      </w:r>
      <w:r w:rsidR="00727963">
        <w:rPr>
          <w:rFonts w:asciiTheme="minorHAnsi" w:hAnsiTheme="minorHAnsi" w:cs="Courier New"/>
          <w:sz w:val="22"/>
          <w:szCs w:val="22"/>
        </w:rPr>
        <w:t>s on S-100 artifacts, including various catalogues and the registry, remain</w:t>
      </w:r>
      <w:r w:rsidR="00CC1953">
        <w:rPr>
          <w:rFonts w:asciiTheme="minorHAnsi" w:hAnsiTheme="minorHAnsi" w:cs="Courier New"/>
          <w:sz w:val="22"/>
          <w:szCs w:val="22"/>
        </w:rPr>
        <w:t xml:space="preserve"> to be determined. Meanwhile, the 19115-3 definition is defined in an S-100 </w:t>
      </w:r>
      <w:r w:rsidR="00727963">
        <w:rPr>
          <w:rFonts w:asciiTheme="minorHAnsi" w:hAnsiTheme="minorHAnsi" w:cs="Courier New"/>
          <w:sz w:val="22"/>
          <w:szCs w:val="22"/>
        </w:rPr>
        <w:t>codelists.xml resource file.</w:t>
      </w:r>
    </w:p>
    <w:p w14:paraId="1FA04EBC" w14:textId="63F93EC3" w:rsidR="00986F82" w:rsidRDefault="00986F82" w:rsidP="00986F82">
      <w:pPr>
        <w:pStyle w:val="PlainText"/>
        <w:ind w:left="360"/>
        <w:rPr>
          <w:rFonts w:asciiTheme="minorHAnsi" w:hAnsiTheme="minorHAnsi" w:cs="Courier New"/>
          <w:sz w:val="22"/>
          <w:szCs w:val="22"/>
        </w:rPr>
      </w:pPr>
    </w:p>
    <w:p w14:paraId="4604F536" w14:textId="1016FB8E" w:rsidR="00986F82" w:rsidRPr="00986F82" w:rsidRDefault="00986F82" w:rsidP="00986F82">
      <w:pPr>
        <w:pStyle w:val="PlainText"/>
        <w:rPr>
          <w:rFonts w:asciiTheme="minorHAnsi" w:hAnsiTheme="minorHAnsi" w:cs="Courier New"/>
          <w:b/>
          <w:color w:val="FF0000"/>
          <w:sz w:val="22"/>
          <w:szCs w:val="22"/>
        </w:rPr>
      </w:pPr>
      <w:r w:rsidRPr="00986F82">
        <w:rPr>
          <w:rFonts w:asciiTheme="minorHAnsi" w:hAnsiTheme="minorHAnsi" w:cs="Courier New"/>
          <w:b/>
          <w:color w:val="FF0000"/>
          <w:sz w:val="22"/>
          <w:szCs w:val="22"/>
        </w:rPr>
        <w:t>Updates and changes</w:t>
      </w:r>
    </w:p>
    <w:p w14:paraId="7EEE9636" w14:textId="1F5CCBD9" w:rsidR="00986F82" w:rsidRPr="00015D0E" w:rsidRDefault="00986F82" w:rsidP="00986F82">
      <w:pPr>
        <w:pStyle w:val="PlainText"/>
        <w:rPr>
          <w:rFonts w:asciiTheme="minorHAnsi" w:hAnsiTheme="minorHAnsi" w:cs="Courier New"/>
          <w:color w:val="FF0000"/>
          <w:sz w:val="22"/>
          <w:szCs w:val="22"/>
        </w:rPr>
      </w:pPr>
      <w:r w:rsidRPr="00015D0E">
        <w:rPr>
          <w:rFonts w:asciiTheme="minorHAnsi" w:hAnsiTheme="minorHAnsi" w:cs="Courier New"/>
          <w:color w:val="FF0000"/>
          <w:sz w:val="22"/>
          <w:szCs w:val="22"/>
        </w:rPr>
        <w:t xml:space="preserve">Please do not change locations, namespaces, or file names in the schemas and samples </w:t>
      </w:r>
      <w:r>
        <w:rPr>
          <w:rFonts w:asciiTheme="minorHAnsi" w:hAnsiTheme="minorHAnsi" w:cs="Courier New"/>
          <w:color w:val="FF0000"/>
          <w:sz w:val="22"/>
          <w:szCs w:val="22"/>
        </w:rPr>
        <w:t xml:space="preserve">in this package </w:t>
      </w:r>
      <w:r w:rsidRPr="00015D0E">
        <w:rPr>
          <w:rFonts w:asciiTheme="minorHAnsi" w:hAnsiTheme="minorHAnsi" w:cs="Courier New"/>
          <w:color w:val="FF0000"/>
          <w:sz w:val="22"/>
          <w:szCs w:val="22"/>
        </w:rPr>
        <w:t>without consulting me (Raphael), or unless you are an XML expert</w:t>
      </w:r>
      <w:r>
        <w:rPr>
          <w:rFonts w:asciiTheme="minorHAnsi" w:hAnsiTheme="minorHAnsi" w:cs="Courier New"/>
          <w:color w:val="FF0000"/>
          <w:sz w:val="22"/>
          <w:szCs w:val="22"/>
        </w:rPr>
        <w:t xml:space="preserve"> and have checked the side-effects</w:t>
      </w:r>
      <w:r w:rsidRPr="00015D0E">
        <w:rPr>
          <w:rFonts w:asciiTheme="minorHAnsi" w:hAnsiTheme="minorHAnsi" w:cs="Courier New"/>
          <w:color w:val="FF0000"/>
          <w:sz w:val="22"/>
          <w:szCs w:val="22"/>
        </w:rPr>
        <w:t>.</w:t>
      </w:r>
    </w:p>
    <w:p w14:paraId="220590E0" w14:textId="63EAAF5B" w:rsidR="00986F82" w:rsidRDefault="00986F82" w:rsidP="00986F82">
      <w:pPr>
        <w:pStyle w:val="PlainText"/>
        <w:rPr>
          <w:rFonts w:asciiTheme="minorHAnsi" w:hAnsiTheme="minorHAnsi" w:cs="Courier New"/>
          <w:color w:val="FF0000"/>
          <w:sz w:val="22"/>
          <w:szCs w:val="22"/>
        </w:rPr>
      </w:pPr>
      <w:r w:rsidRPr="0068071F">
        <w:rPr>
          <w:rFonts w:asciiTheme="minorHAnsi" w:hAnsiTheme="minorHAnsi" w:cs="Courier New"/>
          <w:color w:val="FF0000"/>
          <w:sz w:val="22"/>
          <w:szCs w:val="22"/>
        </w:rPr>
        <w:t xml:space="preserve">Any changes </w:t>
      </w:r>
      <w:r>
        <w:rPr>
          <w:rFonts w:asciiTheme="minorHAnsi" w:hAnsiTheme="minorHAnsi" w:cs="Courier New"/>
          <w:color w:val="FF0000"/>
          <w:sz w:val="22"/>
          <w:szCs w:val="22"/>
        </w:rPr>
        <w:t xml:space="preserve">to the schemas on the official IHO distribution </w:t>
      </w:r>
      <w:r w:rsidRPr="0068071F">
        <w:rPr>
          <w:rFonts w:asciiTheme="minorHAnsi" w:hAnsiTheme="minorHAnsi" w:cs="Courier New"/>
          <w:color w:val="FF0000"/>
          <w:sz w:val="22"/>
          <w:szCs w:val="22"/>
        </w:rPr>
        <w:t>should get a new build date and an update in the file history at the beginning of the file describing the change and identifying the author. This README document should also be updated accordingly.</w:t>
      </w:r>
    </w:p>
    <w:p w14:paraId="3D561106" w14:textId="34B2BB9E" w:rsidR="00986F82" w:rsidRDefault="00986F82" w:rsidP="00986F82">
      <w:pPr>
        <w:pStyle w:val="PlainText"/>
        <w:rPr>
          <w:ins w:id="4" w:author="Raphael Malyankar" w:date="2020-04-14T18:03:00Z"/>
          <w:rFonts w:asciiTheme="minorHAnsi" w:hAnsiTheme="minorHAnsi" w:cs="Courier New"/>
          <w:color w:val="FF0000"/>
          <w:sz w:val="22"/>
          <w:szCs w:val="22"/>
        </w:rPr>
      </w:pPr>
    </w:p>
    <w:p w14:paraId="47D46587" w14:textId="11A89B61" w:rsidR="003B48BA" w:rsidRDefault="003B48BA" w:rsidP="00986F82">
      <w:pPr>
        <w:pStyle w:val="PlainText"/>
        <w:rPr>
          <w:ins w:id="5" w:author="Raphael Malyankar" w:date="2020-04-19T19:08:00Z"/>
          <w:rFonts w:asciiTheme="minorHAnsi" w:hAnsiTheme="minorHAnsi" w:cs="Courier New"/>
          <w:color w:val="FF0000"/>
          <w:sz w:val="22"/>
          <w:szCs w:val="22"/>
        </w:rPr>
      </w:pPr>
      <w:ins w:id="6" w:author="Raphael Malyankar" w:date="2020-04-14T18:03:00Z">
        <w:r>
          <w:rPr>
            <w:rFonts w:asciiTheme="minorHAnsi" w:hAnsiTheme="minorHAnsi" w:cs="Courier New"/>
            <w:color w:val="FF0000"/>
            <w:sz w:val="22"/>
            <w:szCs w:val="22"/>
          </w:rPr>
          <w:t xml:space="preserve">2020-04-14: </w:t>
        </w:r>
        <w:r w:rsidRPr="003B48BA">
          <w:rPr>
            <w:rFonts w:asciiTheme="minorHAnsi" w:hAnsiTheme="minorHAnsi" w:cs="Courier New"/>
            <w:color w:val="FF0000"/>
            <w:sz w:val="22"/>
            <w:szCs w:val="22"/>
          </w:rPr>
          <w:t>Updated with replacements for broken ISO links to ISO TC211 resources which have since been removed from the ISO standards.iso.org server. The changes to the ISO schemas are all in the standards.iso.org section of the distribution. The version &amp; build dates of the S-100 XSD files and product specifications have not changed, there being no changes to the S-100 schemas themselves - the only changes in the S-100 section of the distribution package are to the codelist files for some product specifications.</w:t>
        </w:r>
      </w:ins>
    </w:p>
    <w:p w14:paraId="0C5D8DD1" w14:textId="6F62E90C" w:rsidR="00681B1F" w:rsidRDefault="00681B1F" w:rsidP="00986F82">
      <w:pPr>
        <w:pStyle w:val="PlainText"/>
        <w:rPr>
          <w:ins w:id="7" w:author="Raphael Malyankar" w:date="2020-04-14T18:03:00Z"/>
          <w:rFonts w:asciiTheme="minorHAnsi" w:hAnsiTheme="minorHAnsi" w:cs="Courier New"/>
          <w:color w:val="FF0000"/>
          <w:sz w:val="22"/>
          <w:szCs w:val="22"/>
        </w:rPr>
      </w:pPr>
      <w:ins w:id="8" w:author="Raphael Malyankar" w:date="2020-04-19T19:08:00Z">
        <w:r>
          <w:rPr>
            <w:rFonts w:asciiTheme="minorHAnsi" w:hAnsiTheme="minorHAnsi" w:cs="Courier New"/>
            <w:color w:val="FF0000"/>
            <w:sz w:val="22"/>
            <w:szCs w:val="22"/>
          </w:rPr>
          <w:t>2020-04-</w:t>
        </w:r>
      </w:ins>
      <w:ins w:id="9" w:author="Raphael Malyankar" w:date="2020-04-19T19:21:00Z">
        <w:r w:rsidR="00EE5BB5">
          <w:rPr>
            <w:rFonts w:asciiTheme="minorHAnsi" w:hAnsiTheme="minorHAnsi" w:cs="Courier New"/>
            <w:color w:val="FF0000"/>
            <w:sz w:val="22"/>
            <w:szCs w:val="22"/>
          </w:rPr>
          <w:t>19</w:t>
        </w:r>
      </w:ins>
      <w:ins w:id="10" w:author="Raphael Malyankar" w:date="2020-04-19T19:08:00Z">
        <w:r>
          <w:rPr>
            <w:rFonts w:asciiTheme="minorHAnsi" w:hAnsiTheme="minorHAnsi" w:cs="Courier New"/>
            <w:color w:val="FF0000"/>
            <w:sz w:val="22"/>
            <w:szCs w:val="22"/>
          </w:rPr>
          <w:t xml:space="preserve">: </w:t>
        </w:r>
      </w:ins>
      <w:ins w:id="11" w:author="Raphael Malyankar" w:date="2020-04-19T19:09:00Z">
        <w:r>
          <w:rPr>
            <w:rFonts w:asciiTheme="minorHAnsi" w:hAnsiTheme="minorHAnsi" w:cs="Courier New"/>
            <w:color w:val="FF0000"/>
            <w:sz w:val="22"/>
            <w:szCs w:val="22"/>
          </w:rPr>
          <w:t>schema locations in gmxCodelists.xm</w:t>
        </w:r>
      </w:ins>
      <w:ins w:id="12" w:author="Raphael Malyankar" w:date="2020-04-19T19:10:00Z">
        <w:r>
          <w:rPr>
            <w:rFonts w:asciiTheme="minorHAnsi" w:hAnsiTheme="minorHAnsi" w:cs="Courier New"/>
            <w:color w:val="FF0000"/>
            <w:sz w:val="22"/>
            <w:szCs w:val="22"/>
          </w:rPr>
          <w:t>l</w:t>
        </w:r>
      </w:ins>
      <w:ins w:id="13" w:author="Raphael Malyankar" w:date="2020-04-19T19:11:00Z">
        <w:r>
          <w:rPr>
            <w:rFonts w:asciiTheme="minorHAnsi" w:hAnsiTheme="minorHAnsi" w:cs="Courier New"/>
            <w:color w:val="FF0000"/>
            <w:sz w:val="22"/>
            <w:szCs w:val="22"/>
          </w:rPr>
          <w:t xml:space="preserve">, </w:t>
        </w:r>
      </w:ins>
      <w:ins w:id="14" w:author="Raphael Malyankar" w:date="2020-04-19T19:10:00Z">
        <w:r>
          <w:rPr>
            <w:rFonts w:asciiTheme="minorHAnsi" w:hAnsiTheme="minorHAnsi" w:cs="Courier New"/>
            <w:color w:val="FF0000"/>
            <w:sz w:val="22"/>
            <w:szCs w:val="22"/>
          </w:rPr>
          <w:t>ML_gmxCodelists.xml, tcCodelists.xml (</w:t>
        </w:r>
      </w:ins>
      <w:ins w:id="15" w:author="Raphael Malyankar" w:date="2020-04-19T19:11:00Z">
        <w:r>
          <w:rPr>
            <w:rFonts w:asciiTheme="minorHAnsi" w:hAnsiTheme="minorHAnsi" w:cs="Courier New"/>
            <w:color w:val="FF0000"/>
            <w:sz w:val="22"/>
            <w:szCs w:val="22"/>
          </w:rPr>
          <w:t xml:space="preserve">all </w:t>
        </w:r>
      </w:ins>
      <w:ins w:id="16" w:author="Raphael Malyankar" w:date="2020-04-19T19:10:00Z">
        <w:r>
          <w:rPr>
            <w:rFonts w:asciiTheme="minorHAnsi" w:hAnsiTheme="minorHAnsi" w:cs="Courier New"/>
            <w:color w:val="FF0000"/>
            <w:sz w:val="22"/>
            <w:szCs w:val="22"/>
          </w:rPr>
          <w:t>ISO 19139)</w:t>
        </w:r>
      </w:ins>
      <w:ins w:id="17" w:author="Raphael Malyankar" w:date="2020-04-19T19:11:00Z">
        <w:r>
          <w:rPr>
            <w:rFonts w:asciiTheme="minorHAnsi" w:hAnsiTheme="minorHAnsi" w:cs="Courier New"/>
            <w:color w:val="FF0000"/>
            <w:sz w:val="22"/>
            <w:szCs w:val="22"/>
          </w:rPr>
          <w:t xml:space="preserve">, and the 19157 codelists file have been updated to </w:t>
        </w:r>
      </w:ins>
      <w:ins w:id="18" w:author="Raphael Malyankar" w:date="2020-04-19T19:12:00Z">
        <w:r>
          <w:rPr>
            <w:rFonts w:asciiTheme="minorHAnsi" w:hAnsiTheme="minorHAnsi" w:cs="Courier New"/>
            <w:color w:val="FF0000"/>
            <w:sz w:val="22"/>
            <w:szCs w:val="22"/>
          </w:rPr>
          <w:t>use https://standards.iso.org URLs, to resolve a duplicate definitions issue.</w:t>
        </w:r>
      </w:ins>
      <w:ins w:id="19" w:author="Raphael Malyankar" w:date="2020-04-19T19:15:00Z">
        <w:r>
          <w:rPr>
            <w:rFonts w:asciiTheme="minorHAnsi" w:hAnsiTheme="minorHAnsi" w:cs="Courier New"/>
            <w:color w:val="FF0000"/>
            <w:sz w:val="22"/>
            <w:szCs w:val="22"/>
          </w:rPr>
          <w:t xml:space="preserve"> The </w:t>
        </w:r>
        <w:r w:rsidR="00CF23B5">
          <w:rPr>
            <w:rFonts w:asciiTheme="minorHAnsi" w:hAnsiTheme="minorHAnsi" w:cs="Courier New"/>
            <w:color w:val="FF0000"/>
            <w:sz w:val="22"/>
            <w:szCs w:val="22"/>
          </w:rPr>
          <w:t>“</w:t>
        </w:r>
        <w:r>
          <w:rPr>
            <w:rFonts w:asciiTheme="minorHAnsi" w:hAnsiTheme="minorHAnsi" w:cs="Courier New"/>
            <w:color w:val="FF0000"/>
            <w:sz w:val="22"/>
            <w:szCs w:val="22"/>
          </w:rPr>
          <w:t>cit</w:t>
        </w:r>
        <w:r w:rsidR="00CF23B5">
          <w:rPr>
            <w:rFonts w:asciiTheme="minorHAnsi" w:hAnsiTheme="minorHAnsi" w:cs="Courier New"/>
            <w:color w:val="FF0000"/>
            <w:sz w:val="22"/>
            <w:szCs w:val="22"/>
          </w:rPr>
          <w:t>”</w:t>
        </w:r>
        <w:r>
          <w:rPr>
            <w:rFonts w:asciiTheme="minorHAnsi" w:hAnsiTheme="minorHAnsi" w:cs="Courier New"/>
            <w:color w:val="FF0000"/>
            <w:sz w:val="22"/>
            <w:szCs w:val="22"/>
          </w:rPr>
          <w:t xml:space="preserve"> namespace in the </w:t>
        </w:r>
      </w:ins>
      <w:ins w:id="20" w:author="Raphael Malyankar" w:date="2020-04-19T19:16:00Z">
        <w:r w:rsidR="00CF23B5">
          <w:rPr>
            <w:rFonts w:asciiTheme="minorHAnsi" w:hAnsiTheme="minorHAnsi" w:cs="Courier New"/>
            <w:color w:val="FF0000"/>
            <w:sz w:val="22"/>
            <w:szCs w:val="22"/>
          </w:rPr>
          <w:t xml:space="preserve">ISO </w:t>
        </w:r>
      </w:ins>
      <w:ins w:id="21" w:author="Raphael Malyankar" w:date="2020-04-19T19:15:00Z">
        <w:r w:rsidR="00CF23B5">
          <w:rPr>
            <w:rFonts w:asciiTheme="minorHAnsi" w:hAnsiTheme="minorHAnsi" w:cs="Courier New"/>
            <w:color w:val="FF0000"/>
            <w:sz w:val="22"/>
            <w:szCs w:val="22"/>
          </w:rPr>
          <w:t>19115-3 mdb.xsd has been updated to correct the version of the “cit” namespace to m</w:t>
        </w:r>
      </w:ins>
      <w:ins w:id="22" w:author="Raphael Malyankar" w:date="2020-04-19T19:16:00Z">
        <w:r w:rsidR="00CF23B5">
          <w:rPr>
            <w:rFonts w:asciiTheme="minorHAnsi" w:hAnsiTheme="minorHAnsi" w:cs="Courier New"/>
            <w:color w:val="FF0000"/>
            <w:sz w:val="22"/>
            <w:szCs w:val="22"/>
          </w:rPr>
          <w:t xml:space="preserve">atch the “cit” imports. </w:t>
        </w:r>
      </w:ins>
      <w:ins w:id="23" w:author="Raphael Malyankar" w:date="2020-04-19T19:18:00Z">
        <w:r w:rsidR="00CF23B5">
          <w:rPr>
            <w:rFonts w:asciiTheme="minorHAnsi" w:hAnsiTheme="minorHAnsi" w:cs="Courier New"/>
            <w:color w:val="FF0000"/>
            <w:sz w:val="22"/>
            <w:szCs w:val="22"/>
          </w:rPr>
          <w:t>The ISO 19115-3 “mcc” codelists file has been corrected to remove an extra space</w:t>
        </w:r>
      </w:ins>
      <w:ins w:id="24" w:author="Raphael Malyankar" w:date="2020-04-19T19:19:00Z">
        <w:r w:rsidR="00CF23B5">
          <w:rPr>
            <w:rFonts w:asciiTheme="minorHAnsi" w:hAnsiTheme="minorHAnsi" w:cs="Courier New"/>
            <w:color w:val="FF0000"/>
            <w:sz w:val="22"/>
            <w:szCs w:val="22"/>
          </w:rPr>
          <w:t xml:space="preserve"> in </w:t>
        </w:r>
        <w:r w:rsidR="00CF23B5" w:rsidRPr="00F56283">
          <w:rPr>
            <w:rFonts w:asciiTheme="minorHAnsi" w:hAnsiTheme="minorHAnsi" w:cs="Courier New"/>
            <w:i/>
            <w:iCs/>
            <w:color w:val="FF0000"/>
            <w:sz w:val="22"/>
            <w:szCs w:val="22"/>
          </w:rPr>
          <w:t>MD_ScopeCode_aggregate</w:t>
        </w:r>
      </w:ins>
      <w:ins w:id="25" w:author="Raphael Malyankar" w:date="2020-04-19T19:20:00Z">
        <w:r w:rsidR="00CF23B5">
          <w:rPr>
            <w:rFonts w:asciiTheme="minorHAnsi" w:hAnsiTheme="minorHAnsi" w:cs="Courier New"/>
            <w:color w:val="FF0000"/>
            <w:sz w:val="22"/>
            <w:szCs w:val="22"/>
          </w:rPr>
          <w:t xml:space="preserve"> (</w:t>
        </w:r>
        <w:r w:rsidR="00CF23B5" w:rsidRPr="00CF23B5">
          <w:rPr>
            <w:rFonts w:asciiTheme="minorHAnsi" w:hAnsiTheme="minorHAnsi" w:cs="Courier New"/>
            <w:i/>
            <w:iCs/>
            <w:color w:val="FF0000"/>
            <w:sz w:val="22"/>
            <w:szCs w:val="22"/>
          </w:rPr>
          <w:t>id</w:t>
        </w:r>
        <w:r w:rsidR="00CF23B5">
          <w:rPr>
            <w:rFonts w:asciiTheme="minorHAnsi" w:hAnsiTheme="minorHAnsi" w:cs="Courier New"/>
            <w:color w:val="FF0000"/>
            <w:sz w:val="22"/>
            <w:szCs w:val="22"/>
          </w:rPr>
          <w:t xml:space="preserve"> attribute, </w:t>
        </w:r>
        <w:r w:rsidR="00CF23B5" w:rsidRPr="00CF23B5">
          <w:rPr>
            <w:rFonts w:asciiTheme="minorHAnsi" w:hAnsiTheme="minorHAnsi" w:cs="Courier New"/>
            <w:i/>
            <w:iCs/>
            <w:color w:val="FF0000"/>
            <w:sz w:val="22"/>
            <w:szCs w:val="22"/>
          </w:rPr>
          <w:t>identifier</w:t>
        </w:r>
        <w:r w:rsidR="00CF23B5">
          <w:rPr>
            <w:rFonts w:asciiTheme="minorHAnsi" w:hAnsiTheme="minorHAnsi" w:cs="Courier New"/>
            <w:color w:val="FF0000"/>
            <w:sz w:val="22"/>
            <w:szCs w:val="22"/>
          </w:rPr>
          <w:t xml:space="preserve">, and </w:t>
        </w:r>
        <w:r w:rsidR="00CF23B5" w:rsidRPr="00CF23B5">
          <w:rPr>
            <w:rFonts w:asciiTheme="minorHAnsi" w:hAnsiTheme="minorHAnsi" w:cs="Courier New"/>
            <w:i/>
            <w:iCs/>
            <w:color w:val="FF0000"/>
            <w:sz w:val="22"/>
            <w:szCs w:val="22"/>
          </w:rPr>
          <w:t>name</w:t>
        </w:r>
        <w:r w:rsidR="00CF23B5">
          <w:rPr>
            <w:rFonts w:asciiTheme="minorHAnsi" w:hAnsiTheme="minorHAnsi" w:cs="Courier New"/>
            <w:color w:val="FF0000"/>
            <w:sz w:val="22"/>
            <w:szCs w:val="22"/>
          </w:rPr>
          <w:t xml:space="preserve"> of the </w:t>
        </w:r>
      </w:ins>
      <w:ins w:id="26" w:author="Raphael Malyankar" w:date="2020-04-19T19:21:00Z">
        <w:r w:rsidR="00CF23B5">
          <w:rPr>
            <w:rFonts w:asciiTheme="minorHAnsi" w:hAnsiTheme="minorHAnsi" w:cs="Courier New"/>
            <w:color w:val="FF0000"/>
            <w:sz w:val="22"/>
            <w:szCs w:val="22"/>
          </w:rPr>
          <w:t xml:space="preserve">codelist </w:t>
        </w:r>
      </w:ins>
      <w:ins w:id="27" w:author="Raphael Malyankar" w:date="2020-04-19T19:20:00Z">
        <w:r w:rsidR="00CF23B5">
          <w:rPr>
            <w:rFonts w:asciiTheme="minorHAnsi" w:hAnsiTheme="minorHAnsi" w:cs="Courier New"/>
            <w:color w:val="FF0000"/>
            <w:sz w:val="22"/>
            <w:szCs w:val="22"/>
          </w:rPr>
          <w:t>entry)</w:t>
        </w:r>
      </w:ins>
      <w:ins w:id="28" w:author="Raphael Malyankar" w:date="2020-04-19T19:19:00Z">
        <w:r w:rsidR="00CF23B5">
          <w:rPr>
            <w:rFonts w:asciiTheme="minorHAnsi" w:hAnsiTheme="minorHAnsi" w:cs="Courier New"/>
            <w:color w:val="FF0000"/>
            <w:sz w:val="22"/>
            <w:szCs w:val="22"/>
          </w:rPr>
          <w:t>.</w:t>
        </w:r>
      </w:ins>
    </w:p>
    <w:p w14:paraId="4C93DA3F" w14:textId="77777777" w:rsidR="003B48BA" w:rsidRDefault="003B48BA" w:rsidP="00986F82">
      <w:pPr>
        <w:pStyle w:val="PlainText"/>
        <w:rPr>
          <w:rFonts w:asciiTheme="minorHAnsi" w:hAnsiTheme="minorHAnsi" w:cs="Courier New"/>
          <w:color w:val="FF0000"/>
          <w:sz w:val="22"/>
          <w:szCs w:val="22"/>
        </w:rPr>
      </w:pPr>
    </w:p>
    <w:p w14:paraId="3AF4FF16" w14:textId="1D64E552" w:rsidR="00986F82" w:rsidRDefault="00986F82" w:rsidP="00986F82">
      <w:pPr>
        <w:pStyle w:val="PlainText"/>
        <w:rPr>
          <w:rFonts w:asciiTheme="minorHAnsi" w:hAnsiTheme="minorHAnsi" w:cs="Courier New"/>
          <w:sz w:val="22"/>
          <w:szCs w:val="22"/>
        </w:rPr>
      </w:pPr>
      <w:r>
        <w:rPr>
          <w:rFonts w:asciiTheme="minorHAnsi" w:hAnsiTheme="minorHAnsi" w:cs="Courier New"/>
          <w:sz w:val="22"/>
          <w:szCs w:val="22"/>
        </w:rPr>
        <w:t>Bug reports and questions should be sent to Julia Powell (S-100 WG Chair) with a copy to Raphael Malyankar (author).</w:t>
      </w:r>
    </w:p>
    <w:p w14:paraId="4A93B392" w14:textId="34A38972" w:rsidR="00986F82" w:rsidRPr="00986F82" w:rsidRDefault="00986F82" w:rsidP="00986F82">
      <w:pPr>
        <w:pStyle w:val="PlainText"/>
        <w:rPr>
          <w:rFonts w:asciiTheme="minorHAnsi" w:hAnsiTheme="minorHAnsi" w:cs="Courier New"/>
          <w:sz w:val="22"/>
          <w:szCs w:val="22"/>
        </w:rPr>
      </w:pPr>
      <w:r w:rsidRPr="00986F82">
        <w:rPr>
          <w:rFonts w:asciiTheme="minorHAnsi" w:hAnsiTheme="minorHAnsi" w:cs="Courier New"/>
          <w:sz w:val="22"/>
          <w:szCs w:val="22"/>
        </w:rPr>
        <w:t>Requests for changes should be submitted to the IHO S</w:t>
      </w:r>
      <w:r>
        <w:rPr>
          <w:rFonts w:asciiTheme="minorHAnsi" w:hAnsiTheme="minorHAnsi" w:cs="Courier New"/>
          <w:sz w:val="22"/>
          <w:szCs w:val="22"/>
        </w:rPr>
        <w:t>-</w:t>
      </w:r>
      <w:r w:rsidRPr="00986F82">
        <w:rPr>
          <w:rFonts w:asciiTheme="minorHAnsi" w:hAnsiTheme="minorHAnsi" w:cs="Courier New"/>
          <w:sz w:val="22"/>
          <w:szCs w:val="22"/>
        </w:rPr>
        <w:t xml:space="preserve">100 WG Chair or </w:t>
      </w:r>
      <w:r>
        <w:rPr>
          <w:rFonts w:asciiTheme="minorHAnsi" w:hAnsiTheme="minorHAnsi" w:cs="Courier New"/>
          <w:sz w:val="22"/>
          <w:szCs w:val="22"/>
        </w:rPr>
        <w:t xml:space="preserve">submitted </w:t>
      </w:r>
      <w:r w:rsidRPr="00986F82">
        <w:rPr>
          <w:rFonts w:asciiTheme="minorHAnsi" w:hAnsiTheme="minorHAnsi" w:cs="Courier New"/>
          <w:sz w:val="22"/>
          <w:szCs w:val="22"/>
        </w:rPr>
        <w:t xml:space="preserve">through the </w:t>
      </w:r>
      <w:r>
        <w:rPr>
          <w:rFonts w:asciiTheme="minorHAnsi" w:hAnsiTheme="minorHAnsi" w:cs="Courier New"/>
          <w:sz w:val="22"/>
          <w:szCs w:val="22"/>
        </w:rPr>
        <w:t xml:space="preserve">regular </w:t>
      </w:r>
      <w:r w:rsidRPr="00986F82">
        <w:rPr>
          <w:rFonts w:asciiTheme="minorHAnsi" w:hAnsiTheme="minorHAnsi" w:cs="Courier New"/>
          <w:sz w:val="22"/>
          <w:szCs w:val="22"/>
        </w:rPr>
        <w:t>S-100 maintenance proposal process.</w:t>
      </w:r>
    </w:p>
    <w:p w14:paraId="6BE9AF14" w14:textId="77777777" w:rsidR="00986F82" w:rsidRPr="00913839" w:rsidRDefault="00986F82" w:rsidP="00986F82"/>
    <w:p w14:paraId="60C6C215" w14:textId="77777777" w:rsidR="00283708" w:rsidRDefault="00283708" w:rsidP="00986F82"/>
    <w:sectPr w:rsidR="00283708" w:rsidSect="00EB417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D5DA4" w14:textId="77777777" w:rsidR="005F2326" w:rsidRDefault="005F2326" w:rsidP="00FE5914">
      <w:pPr>
        <w:spacing w:before="0" w:after="0"/>
      </w:pPr>
      <w:r>
        <w:separator/>
      </w:r>
    </w:p>
  </w:endnote>
  <w:endnote w:type="continuationSeparator" w:id="0">
    <w:p w14:paraId="28FAC529" w14:textId="77777777" w:rsidR="005F2326" w:rsidRDefault="005F2326" w:rsidP="00FE59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862006"/>
      <w:docPartObj>
        <w:docPartGallery w:val="Page Numbers (Bottom of Page)"/>
        <w:docPartUnique/>
      </w:docPartObj>
    </w:sdtPr>
    <w:sdtEndPr>
      <w:rPr>
        <w:noProof/>
      </w:rPr>
    </w:sdtEndPr>
    <w:sdtContent>
      <w:p w14:paraId="7359ED0D" w14:textId="77777777" w:rsidR="00FE5914" w:rsidRDefault="00FE5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E8130B" w14:textId="77777777" w:rsidR="00FE5914" w:rsidRDefault="00FE5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813C2" w14:textId="77777777" w:rsidR="005F2326" w:rsidRDefault="005F2326" w:rsidP="00FE5914">
      <w:pPr>
        <w:spacing w:before="0" w:after="0"/>
      </w:pPr>
      <w:r>
        <w:separator/>
      </w:r>
    </w:p>
  </w:footnote>
  <w:footnote w:type="continuationSeparator" w:id="0">
    <w:p w14:paraId="2E245EE3" w14:textId="77777777" w:rsidR="005F2326" w:rsidRDefault="005F2326" w:rsidP="00FE59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70CF"/>
    <w:multiLevelType w:val="hybridMultilevel"/>
    <w:tmpl w:val="E6FE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2F87"/>
    <w:multiLevelType w:val="hybridMultilevel"/>
    <w:tmpl w:val="875A2AAE"/>
    <w:lvl w:ilvl="0" w:tplc="CCA0C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475F6"/>
    <w:multiLevelType w:val="hybridMultilevel"/>
    <w:tmpl w:val="4F468E4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D41518"/>
    <w:multiLevelType w:val="hybridMultilevel"/>
    <w:tmpl w:val="F1F87D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47F97"/>
    <w:multiLevelType w:val="hybridMultilevel"/>
    <w:tmpl w:val="2CB2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9378D"/>
    <w:rsid w:val="00014BE1"/>
    <w:rsid w:val="00015D0E"/>
    <w:rsid w:val="00031D42"/>
    <w:rsid w:val="000343E1"/>
    <w:rsid w:val="000538DF"/>
    <w:rsid w:val="00080711"/>
    <w:rsid w:val="00090442"/>
    <w:rsid w:val="00090647"/>
    <w:rsid w:val="000A548B"/>
    <w:rsid w:val="000C20F7"/>
    <w:rsid w:val="000D0A66"/>
    <w:rsid w:val="000E4E94"/>
    <w:rsid w:val="000F5D6B"/>
    <w:rsid w:val="00107ECD"/>
    <w:rsid w:val="0011698A"/>
    <w:rsid w:val="001716FC"/>
    <w:rsid w:val="001775DE"/>
    <w:rsid w:val="0019405E"/>
    <w:rsid w:val="001973A1"/>
    <w:rsid w:val="001A4556"/>
    <w:rsid w:val="001B158F"/>
    <w:rsid w:val="001B53FC"/>
    <w:rsid w:val="00221557"/>
    <w:rsid w:val="00231BFA"/>
    <w:rsid w:val="00242C63"/>
    <w:rsid w:val="00255363"/>
    <w:rsid w:val="00283708"/>
    <w:rsid w:val="002842A2"/>
    <w:rsid w:val="0029378D"/>
    <w:rsid w:val="002B0691"/>
    <w:rsid w:val="002E07F2"/>
    <w:rsid w:val="002E13AA"/>
    <w:rsid w:val="002E153E"/>
    <w:rsid w:val="002F2C87"/>
    <w:rsid w:val="002F51B2"/>
    <w:rsid w:val="002F5515"/>
    <w:rsid w:val="00300D32"/>
    <w:rsid w:val="00312EAB"/>
    <w:rsid w:val="003527D1"/>
    <w:rsid w:val="00373D92"/>
    <w:rsid w:val="003B39BB"/>
    <w:rsid w:val="003B48BA"/>
    <w:rsid w:val="003F61B1"/>
    <w:rsid w:val="00424655"/>
    <w:rsid w:val="00451268"/>
    <w:rsid w:val="00460E1B"/>
    <w:rsid w:val="00475B7C"/>
    <w:rsid w:val="0048667C"/>
    <w:rsid w:val="00490184"/>
    <w:rsid w:val="004C76FF"/>
    <w:rsid w:val="00535A1B"/>
    <w:rsid w:val="0053665B"/>
    <w:rsid w:val="00571DFC"/>
    <w:rsid w:val="00591C17"/>
    <w:rsid w:val="005976A5"/>
    <w:rsid w:val="005C2F85"/>
    <w:rsid w:val="005E5501"/>
    <w:rsid w:val="005F1213"/>
    <w:rsid w:val="005F2326"/>
    <w:rsid w:val="005F35F5"/>
    <w:rsid w:val="006008DD"/>
    <w:rsid w:val="00604591"/>
    <w:rsid w:val="006118F7"/>
    <w:rsid w:val="00613DDA"/>
    <w:rsid w:val="00664955"/>
    <w:rsid w:val="0068071F"/>
    <w:rsid w:val="00681B1F"/>
    <w:rsid w:val="006919E3"/>
    <w:rsid w:val="006E49B8"/>
    <w:rsid w:val="006F03FC"/>
    <w:rsid w:val="00702228"/>
    <w:rsid w:val="00727963"/>
    <w:rsid w:val="00733900"/>
    <w:rsid w:val="0074687F"/>
    <w:rsid w:val="00760E4A"/>
    <w:rsid w:val="00770243"/>
    <w:rsid w:val="007717F9"/>
    <w:rsid w:val="0078292A"/>
    <w:rsid w:val="007A2559"/>
    <w:rsid w:val="007B3C87"/>
    <w:rsid w:val="007E4717"/>
    <w:rsid w:val="007E7E66"/>
    <w:rsid w:val="007F3114"/>
    <w:rsid w:val="008204EF"/>
    <w:rsid w:val="00857334"/>
    <w:rsid w:val="00882197"/>
    <w:rsid w:val="008842DB"/>
    <w:rsid w:val="00892145"/>
    <w:rsid w:val="008B1667"/>
    <w:rsid w:val="008F7F2D"/>
    <w:rsid w:val="00913839"/>
    <w:rsid w:val="00936E25"/>
    <w:rsid w:val="00952140"/>
    <w:rsid w:val="00972F0D"/>
    <w:rsid w:val="0098420F"/>
    <w:rsid w:val="00986F82"/>
    <w:rsid w:val="009A2A48"/>
    <w:rsid w:val="009A45FA"/>
    <w:rsid w:val="009C769E"/>
    <w:rsid w:val="009D3081"/>
    <w:rsid w:val="009F5E04"/>
    <w:rsid w:val="00A140CD"/>
    <w:rsid w:val="00A253D7"/>
    <w:rsid w:val="00A729D5"/>
    <w:rsid w:val="00AC31DB"/>
    <w:rsid w:val="00AC787F"/>
    <w:rsid w:val="00B01A28"/>
    <w:rsid w:val="00B079E3"/>
    <w:rsid w:val="00B31C01"/>
    <w:rsid w:val="00B35BC6"/>
    <w:rsid w:val="00B56903"/>
    <w:rsid w:val="00B6202F"/>
    <w:rsid w:val="00B659CE"/>
    <w:rsid w:val="00B73AF6"/>
    <w:rsid w:val="00B75C7C"/>
    <w:rsid w:val="00B840C7"/>
    <w:rsid w:val="00B95E88"/>
    <w:rsid w:val="00C16997"/>
    <w:rsid w:val="00C63525"/>
    <w:rsid w:val="00C71B4D"/>
    <w:rsid w:val="00C964A4"/>
    <w:rsid w:val="00CB5AF1"/>
    <w:rsid w:val="00CC1953"/>
    <w:rsid w:val="00CE7654"/>
    <w:rsid w:val="00CF23B5"/>
    <w:rsid w:val="00D02974"/>
    <w:rsid w:val="00D05F89"/>
    <w:rsid w:val="00D05FAE"/>
    <w:rsid w:val="00D56579"/>
    <w:rsid w:val="00D92844"/>
    <w:rsid w:val="00DA1ED5"/>
    <w:rsid w:val="00DB5F48"/>
    <w:rsid w:val="00DD063F"/>
    <w:rsid w:val="00DE21F7"/>
    <w:rsid w:val="00DF02B7"/>
    <w:rsid w:val="00E74BAC"/>
    <w:rsid w:val="00E754A2"/>
    <w:rsid w:val="00E800FB"/>
    <w:rsid w:val="00E92C71"/>
    <w:rsid w:val="00ED13BC"/>
    <w:rsid w:val="00ED722D"/>
    <w:rsid w:val="00EE5BB5"/>
    <w:rsid w:val="00EF06B8"/>
    <w:rsid w:val="00EF65D9"/>
    <w:rsid w:val="00F11FF7"/>
    <w:rsid w:val="00F31560"/>
    <w:rsid w:val="00F56283"/>
    <w:rsid w:val="00FB5773"/>
    <w:rsid w:val="00FC4AC7"/>
    <w:rsid w:val="00FE5914"/>
    <w:rsid w:val="00FE7483"/>
    <w:rsid w:val="00FF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A01"/>
  <w15:chartTrackingRefBased/>
  <w15:docId w15:val="{1997CDCB-4272-45BA-A289-C06FB76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8D"/>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378D"/>
    <w:pPr>
      <w:spacing w:before="0" w:after="0"/>
    </w:pPr>
    <w:rPr>
      <w:rFonts w:ascii="Consolas" w:hAnsi="Consolas"/>
      <w:sz w:val="21"/>
      <w:szCs w:val="21"/>
    </w:rPr>
  </w:style>
  <w:style w:type="character" w:customStyle="1" w:styleId="PlainTextChar">
    <w:name w:val="Plain Text Char"/>
    <w:basedOn w:val="DefaultParagraphFont"/>
    <w:link w:val="PlainText"/>
    <w:uiPriority w:val="99"/>
    <w:rsid w:val="0029378D"/>
    <w:rPr>
      <w:rFonts w:ascii="Consolas" w:hAnsi="Consolas"/>
      <w:sz w:val="21"/>
      <w:szCs w:val="21"/>
    </w:rPr>
  </w:style>
  <w:style w:type="table" w:styleId="TableGrid">
    <w:name w:val="Table Grid"/>
    <w:basedOn w:val="TableNormal"/>
    <w:uiPriority w:val="59"/>
    <w:rsid w:val="0029378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1DB"/>
    <w:pPr>
      <w:ind w:left="720"/>
      <w:contextualSpacing/>
    </w:pPr>
  </w:style>
  <w:style w:type="paragraph" w:styleId="Caption">
    <w:name w:val="caption"/>
    <w:basedOn w:val="Normal"/>
    <w:next w:val="Normal"/>
    <w:uiPriority w:val="35"/>
    <w:unhideWhenUsed/>
    <w:qFormat/>
    <w:rsid w:val="00ED13BC"/>
    <w:pPr>
      <w:spacing w:before="0" w:after="200"/>
    </w:pPr>
    <w:rPr>
      <w:i/>
      <w:iCs/>
      <w:color w:val="1F497D" w:themeColor="text2"/>
      <w:sz w:val="18"/>
      <w:szCs w:val="18"/>
    </w:rPr>
  </w:style>
  <w:style w:type="paragraph" w:styleId="Header">
    <w:name w:val="header"/>
    <w:basedOn w:val="Normal"/>
    <w:link w:val="HeaderChar"/>
    <w:uiPriority w:val="99"/>
    <w:unhideWhenUsed/>
    <w:rsid w:val="00FE5914"/>
    <w:pPr>
      <w:tabs>
        <w:tab w:val="center" w:pos="4680"/>
        <w:tab w:val="right" w:pos="9360"/>
      </w:tabs>
      <w:spacing w:before="0" w:after="0"/>
    </w:pPr>
  </w:style>
  <w:style w:type="character" w:customStyle="1" w:styleId="HeaderChar">
    <w:name w:val="Header Char"/>
    <w:basedOn w:val="DefaultParagraphFont"/>
    <w:link w:val="Header"/>
    <w:uiPriority w:val="99"/>
    <w:rsid w:val="00FE5914"/>
  </w:style>
  <w:style w:type="paragraph" w:styleId="Footer">
    <w:name w:val="footer"/>
    <w:basedOn w:val="Normal"/>
    <w:link w:val="FooterChar"/>
    <w:uiPriority w:val="99"/>
    <w:unhideWhenUsed/>
    <w:rsid w:val="00FE5914"/>
    <w:pPr>
      <w:tabs>
        <w:tab w:val="center" w:pos="4680"/>
        <w:tab w:val="right" w:pos="9360"/>
      </w:tabs>
      <w:spacing w:before="0" w:after="0"/>
    </w:pPr>
  </w:style>
  <w:style w:type="character" w:customStyle="1" w:styleId="FooterChar">
    <w:name w:val="Footer Char"/>
    <w:basedOn w:val="DefaultParagraphFont"/>
    <w:link w:val="Footer"/>
    <w:uiPriority w:val="99"/>
    <w:rsid w:val="00FE5914"/>
  </w:style>
  <w:style w:type="paragraph" w:styleId="BalloonText">
    <w:name w:val="Balloon Text"/>
    <w:basedOn w:val="Normal"/>
    <w:link w:val="BalloonTextChar"/>
    <w:uiPriority w:val="99"/>
    <w:semiHidden/>
    <w:unhideWhenUsed/>
    <w:rsid w:val="00936E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E25"/>
    <w:rPr>
      <w:rFonts w:ascii="Segoe UI" w:hAnsi="Segoe UI" w:cs="Segoe UI"/>
      <w:sz w:val="18"/>
      <w:szCs w:val="18"/>
    </w:rPr>
  </w:style>
  <w:style w:type="paragraph" w:styleId="FootnoteText">
    <w:name w:val="footnote text"/>
    <w:basedOn w:val="Normal"/>
    <w:link w:val="FootnoteTextChar"/>
    <w:uiPriority w:val="99"/>
    <w:semiHidden/>
    <w:unhideWhenUsed/>
    <w:rsid w:val="000C20F7"/>
    <w:pPr>
      <w:spacing w:before="0" w:after="0"/>
    </w:pPr>
    <w:rPr>
      <w:sz w:val="20"/>
      <w:szCs w:val="20"/>
    </w:rPr>
  </w:style>
  <w:style w:type="character" w:customStyle="1" w:styleId="FootnoteTextChar">
    <w:name w:val="Footnote Text Char"/>
    <w:basedOn w:val="DefaultParagraphFont"/>
    <w:link w:val="FootnoteText"/>
    <w:uiPriority w:val="99"/>
    <w:semiHidden/>
    <w:rsid w:val="000C20F7"/>
    <w:rPr>
      <w:sz w:val="20"/>
      <w:szCs w:val="20"/>
    </w:rPr>
  </w:style>
  <w:style w:type="character" w:styleId="FootnoteReference">
    <w:name w:val="footnote reference"/>
    <w:basedOn w:val="DefaultParagraphFont"/>
    <w:uiPriority w:val="99"/>
    <w:semiHidden/>
    <w:unhideWhenUsed/>
    <w:rsid w:val="000C20F7"/>
    <w:rPr>
      <w:vertAlign w:val="superscript"/>
    </w:rPr>
  </w:style>
  <w:style w:type="paragraph" w:styleId="Revision">
    <w:name w:val="Revision"/>
    <w:hidden/>
    <w:uiPriority w:val="99"/>
    <w:semiHidden/>
    <w:rsid w:val="00DD063F"/>
    <w:pPr>
      <w:spacing w:before="0"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C31E1-3854-4376-9B90-642708A19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7</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Raphael Malyankar</cp:lastModifiedBy>
  <cp:revision>79</cp:revision>
  <dcterms:created xsi:type="dcterms:W3CDTF">2018-06-15T03:27:00Z</dcterms:created>
  <dcterms:modified xsi:type="dcterms:W3CDTF">2020-04-20T02:22:00Z</dcterms:modified>
</cp:coreProperties>
</file>